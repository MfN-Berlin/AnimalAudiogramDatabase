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lang w:val="en-US"/>
        </w:rPr>
      </w:pPr>
      <w:r>
        <w:rPr>
          <w:lang w:val="en-US"/>
        </w:rPr>
        <w:t>Audiogram database requirements description and implementation guide</w:t>
      </w:r>
    </w:p>
    <w:p>
      <w:pPr>
        <w:pStyle w:val="Normal"/>
        <w:rPr>
          <w:lang w:val="en-US"/>
        </w:rPr>
      </w:pPr>
      <w:r>
        <w:rPr>
          <w:lang w:val="en-US"/>
        </w:rPr>
        <w:t>Version 2019-11-21</w:t>
      </w:r>
    </w:p>
    <w:p>
      <w:pPr>
        <w:pStyle w:val="Heading2"/>
        <w:rPr>
          <w:lang w:val="en-US"/>
        </w:rPr>
      </w:pPr>
      <w:r>
        <w:rPr>
          <w:lang w:val="en-US"/>
        </w:rPr>
        <w:t>Abstract</w:t>
      </w:r>
    </w:p>
    <w:p>
      <w:pPr>
        <w:pStyle w:val="Normal"/>
        <w:rPr>
          <w:lang w:val="en-US"/>
        </w:rPr>
      </w:pPr>
      <w:r>
        <w:rPr>
          <w:lang w:val="en-US"/>
        </w:rPr>
        <w:t xml:space="preserve">This document specifies the entities, their properties and relations to be represented in the audiogram database. For each element its significance for representing audiophysiological measurements is indicated and examples are given. This is accompanied by notes on how the element is represented in the described version of the database. The information in this document was compiled by Denise Jäckel and Christian Bölling on the basis of domain </w:t>
      </w:r>
      <w:del w:id="0" w:author="Ortiz Troncoso, Alvaro" w:date="2020-01-27T14:44:00Z">
        <w:r>
          <w:rPr>
            <w:lang w:val="en-US"/>
          </w:rPr>
          <w:delText>experts</w:delText>
        </w:r>
      </w:del>
      <w:ins w:id="1" w:author="Ortiz Troncoso, Alvaro" w:date="2020-01-27T14:44:00Z">
        <w:r>
          <w:rPr>
            <w:lang w:val="en-US"/>
          </w:rPr>
          <w:t>experts’</w:t>
        </w:r>
      </w:ins>
      <w:r>
        <w:rPr>
          <w:lang w:val="en-US"/>
        </w:rPr>
        <w:t xml:space="preserve"> feedback and the audiogram data collection represented in MS Excel spreadsheets. The database schema was developed by Christian Bölling. The logical data model – they database schema – is specified in a MySQL workbench file, accompanying this document.</w:t>
      </w:r>
    </w:p>
    <w:p>
      <w:pPr>
        <w:pStyle w:val="Heading2"/>
        <w:rPr>
          <w:lang w:val="en-US"/>
        </w:rPr>
      </w:pPr>
      <w:r>
        <w:rPr>
          <w:lang w:val="en-US"/>
        </w:rPr>
        <w:t>Status of this document</w:t>
      </w:r>
    </w:p>
    <w:p>
      <w:pPr>
        <w:pStyle w:val="Heading4"/>
        <w:rPr>
          <w:lang w:val="en-US"/>
        </w:rPr>
      </w:pPr>
      <w:r>
        <w:rPr>
          <w:lang w:val="en-US"/>
        </w:rPr>
        <w:t>May be superseded</w:t>
      </w:r>
    </w:p>
    <w:p>
      <w:pPr>
        <w:pStyle w:val="Normal"/>
        <w:rPr>
          <w:lang w:val="en-US"/>
        </w:rPr>
      </w:pPr>
      <w:r>
        <w:rPr>
          <w:lang w:val="en-US"/>
        </w:rPr>
        <w:t>This document describes the audiogram database requirements and contains implementation notes for the initial database schema as represented in the accompanying MySQL workbench file as of 2019-11-21. Other documents may supersede this document. It is expected that the database structure and possibly also the requirements will evolve further.</w:t>
      </w:r>
    </w:p>
    <w:p>
      <w:pPr>
        <w:pStyle w:val="Heading2"/>
        <w:rPr>
          <w:lang w:val="en-US"/>
        </w:rPr>
      </w:pPr>
      <w:r>
        <w:rPr>
          <w:lang w:val="en-US"/>
        </w:rPr>
        <w:t>Background information</w:t>
      </w:r>
    </w:p>
    <w:p>
      <w:pPr>
        <w:pStyle w:val="Normal"/>
        <w:rPr>
          <w:lang w:val="en-US"/>
        </w:rPr>
      </w:pPr>
      <w:r>
        <w:rPr>
          <w:lang w:val="en-US"/>
        </w:rPr>
        <w:t>The information compiled here is based on audiophysiological measurement data that was manually collected and consolidated from scientific publications. The purpose of the database is to make this measurement data and the relevant experimental metadata available in a structured form that is useful for review and combination of these findings. The original data, as it is reported in the publications, was curated to ensure that data collated as a single audiogram contains only data points from measurements taken in the course of a single experimental investigation. Therefore, a single audiogram, in the context of the audiogram database, comprises data obtained from a single experimental investigation using a single set of methodical parameters for conducting the experiments.</w:t>
      </w:r>
    </w:p>
    <w:p>
      <w:pPr>
        <w:pStyle w:val="Heading2"/>
        <w:rPr>
          <w:lang w:val="en-US"/>
        </w:rPr>
      </w:pPr>
      <w:r>
        <w:rPr>
          <w:lang w:val="en-US"/>
        </w:rPr>
        <w:t>Description of specific entities</w:t>
      </w:r>
    </w:p>
    <w:p>
      <w:pPr>
        <w:pStyle w:val="NoSpacing"/>
        <w:rPr>
          <w:i/>
          <w:i/>
          <w:lang w:val="en-US"/>
        </w:rPr>
      </w:pPr>
      <w:r>
        <w:rPr>
          <w:u w:val="single"/>
          <w:lang w:val="en-US"/>
        </w:rPr>
        <w:t>Audiogram Number</w:t>
      </w:r>
      <w:r>
        <w:rPr>
          <w:lang w:val="en-US"/>
        </w:rPr>
        <w:t xml:space="preserve">: </w:t>
      </w:r>
      <w:r>
        <w:rPr>
          <w:i/>
          <w:lang w:val="en-US"/>
        </w:rPr>
        <w:t>Is a successive number in the Excel table, which is assigned consecutively for each audiogram.</w:t>
      </w:r>
    </w:p>
    <w:p>
      <w:pPr>
        <w:pStyle w:val="NoSpacing"/>
        <w:numPr>
          <w:ilvl w:val="0"/>
          <w:numId w:val="6"/>
        </w:numPr>
        <w:rPr>
          <w:b/>
          <w:b/>
          <w:lang w:val="en-US"/>
        </w:rPr>
      </w:pPr>
      <w:r>
        <w:rPr>
          <w:b/>
          <w:lang w:val="en-US"/>
        </w:rPr>
        <w:t>Audiogram ID</w:t>
      </w:r>
    </w:p>
    <w:p>
      <w:pPr>
        <w:pStyle w:val="NoSpacing"/>
        <w:numPr>
          <w:ilvl w:val="1"/>
          <w:numId w:val="6"/>
        </w:numPr>
        <w:rPr>
          <w:lang w:val="en-US"/>
        </w:rPr>
      </w:pPr>
      <w:del w:id="2" w:author="Ortiz Troncoso, Alvaro" w:date="2020-01-29T13:10:00Z">
        <w:r>
          <w:rPr>
            <w:lang w:val="en-US"/>
          </w:rPr>
          <w:delText>Excel example</w:delText>
        </w:r>
      </w:del>
      <w:ins w:id="3" w:author="Ortiz Troncoso, Alvaro" w:date="2020-01-29T13:10:00Z">
        <w:r>
          <w:rPr>
            <w:lang w:val="en-US"/>
          </w:rPr>
          <w:t>Example</w:t>
        </w:r>
      </w:ins>
      <w:r>
        <w:rPr>
          <w:lang w:val="en-US"/>
        </w:rPr>
        <w:t>: 1</w:t>
      </w:r>
    </w:p>
    <w:p>
      <w:pPr>
        <w:pStyle w:val="NoSpacing"/>
        <w:numPr>
          <w:ilvl w:val="1"/>
          <w:numId w:val="6"/>
        </w:numPr>
        <w:rPr>
          <w:lang w:val="en-US"/>
        </w:rPr>
      </w:pPr>
      <w:del w:id="4" w:author="Ortiz Troncoso, Alvaro" w:date="2020-01-27T14:44:00Z">
        <w:r>
          <w:rPr>
            <w:lang w:val="en-US"/>
          </w:rPr>
          <w:delText>implementation</w:delText>
        </w:r>
      </w:del>
      <w:ins w:id="5" w:author="Ortiz Troncoso, Alvaro" w:date="2020-01-27T14:44:00Z">
        <w:r>
          <w:rPr>
            <w:lang w:val="en-US"/>
          </w:rPr>
          <w:t>Implementation</w:t>
        </w:r>
      </w:ins>
      <w:r>
        <w:rPr>
          <w:lang w:val="en-US"/>
        </w:rPr>
        <w:t>: represented in audiogram_experiment.id and used as primary key.</w:t>
      </w:r>
    </w:p>
    <w:p>
      <w:pPr>
        <w:pStyle w:val="NoSpacing"/>
        <w:ind w:left="720" w:hanging="0"/>
        <w:rPr>
          <w:lang w:val="en-GB"/>
        </w:rPr>
      </w:pPr>
      <w:r>
        <w:rPr>
          <w:lang w:val="en-GB"/>
        </w:rPr>
      </w:r>
    </w:p>
    <w:p>
      <w:pPr>
        <w:pStyle w:val="NoSpacing"/>
        <w:rPr>
          <w:i/>
          <w:i/>
          <w:lang w:val="en-US"/>
          <w:ins w:id="16" w:author="Ortiz Troncoso, Alvaro" w:date="2020-02-12T12:33:00Z"/>
        </w:rPr>
      </w:pPr>
      <w:commentRangeStart w:id="0"/>
      <w:r>
        <w:rPr>
          <w:u w:val="single"/>
          <w:lang w:val="en-GB"/>
        </w:rPr>
        <w:t>Taxonomic</w:t>
      </w:r>
      <w:r>
        <w:rPr>
          <w:u w:val="single"/>
          <w:lang w:val="en-GB"/>
        </w:rPr>
      </w:r>
      <w:commentRangeEnd w:id="0"/>
      <w:r>
        <w:commentReference w:id="0"/>
      </w:r>
      <w:r>
        <w:rPr>
          <w:u w:val="single"/>
          <w:lang w:val="en-GB"/>
        </w:rPr>
        <w:t xml:space="preserve"> information</w:t>
      </w:r>
      <w:del w:id="6" w:author="Ortiz Troncoso, Alvaro" w:date="2020-02-12T12:32:00Z">
        <w:r>
          <w:rPr>
            <w:u w:val="single"/>
            <w:lang w:val="en-GB"/>
          </w:rPr>
          <w:delText xml:space="preserve"> – s</w:delText>
        </w:r>
      </w:del>
      <w:del w:id="7" w:author="Ortiz Troncoso, Alvaro" w:date="2020-02-12T12:32:00Z">
        <w:r>
          <w:rPr>
            <w:u w:val="single"/>
            <w:lang w:val="en-US"/>
          </w:rPr>
          <w:delText>pecies</w:delText>
        </w:r>
      </w:del>
      <w:r>
        <w:rPr>
          <w:u w:val="single"/>
          <w:lang w:val="en-US"/>
        </w:rPr>
        <w:commentReference w:id="1"/>
      </w:r>
      <w:r>
        <w:rPr>
          <w:u w:val="single"/>
          <w:lang w:val="en-US"/>
        </w:rPr>
        <w:t>:</w:t>
      </w:r>
      <w:r>
        <w:rPr>
          <w:b/>
          <w:lang w:val="en-US"/>
        </w:rPr>
        <w:t xml:space="preserve"> </w:t>
      </w:r>
      <w:r>
        <w:rPr>
          <w:i/>
          <w:lang w:val="en-US"/>
        </w:rPr>
        <w:t xml:space="preserve">Information on the </w:t>
      </w:r>
      <w:del w:id="8" w:author="Ortiz Troncoso, Alvaro" w:date="2020-02-12T12:33:00Z">
        <w:r>
          <w:rPr>
            <w:i/>
            <w:lang w:val="en-US"/>
          </w:rPr>
          <w:delText xml:space="preserve">name of the </w:delText>
        </w:r>
      </w:del>
      <w:r>
        <w:rPr>
          <w:i/>
          <w:lang w:val="en-US"/>
        </w:rPr>
        <w:t xml:space="preserve">animal </w:t>
      </w:r>
      <w:ins w:id="9" w:author="Ortiz Troncoso, Alvaro" w:date="2020-02-12T12:33:00Z">
        <w:r>
          <w:rPr>
            <w:i/>
            <w:lang w:val="en-US"/>
          </w:rPr>
          <w:t xml:space="preserve">species </w:t>
        </w:r>
      </w:ins>
      <w:r>
        <w:rPr>
          <w:i/>
          <w:lang w:val="en-US"/>
        </w:rPr>
        <w:t>is recorded in</w:t>
      </w:r>
      <w:ins w:id="10" w:author="Ortiz Troncoso, Alvaro" w:date="2020-02-12T12:33:00Z">
        <w:r>
          <w:rPr>
            <w:i/>
            <w:lang w:val="en-US"/>
          </w:rPr>
          <w:t xml:space="preserve"> a tree structure.</w:t>
        </w:r>
      </w:ins>
      <w:ins w:id="11" w:author="Ortiz Troncoso, Alvaro" w:date="2020-02-12T12:43:00Z">
        <w:r>
          <w:rPr>
            <w:i/>
            <w:lang w:val="en-US"/>
          </w:rPr>
          <w:t xml:space="preserve"> The recommended workflow is to</w:t>
        </w:r>
      </w:ins>
      <w:ins w:id="12" w:author="Ortiz Troncoso, Alvaro" w:date="2020-02-12T12:43:00Z">
        <w:r>
          <w:rPr>
            <w:b/>
            <w:i/>
            <w:lang w:val="en-US"/>
          </w:rPr>
          <w:t xml:space="preserve"> record the latin name</w:t>
        </w:r>
      </w:ins>
      <w:ins w:id="13" w:author="Ortiz Troncoso, Alvaro" w:date="2020-02-12T12:43:00Z">
        <w:r>
          <w:rPr>
            <w:i/>
            <w:lang w:val="en-US"/>
          </w:rPr>
          <w:t xml:space="preserve"> (</w:t>
        </w:r>
      </w:ins>
      <w:ins w:id="14" w:author="Ortiz Troncoso, Alvaro" w:date="2020-02-14T10:16:00Z">
        <w:r>
          <w:rPr>
            <w:i/>
            <w:lang w:val="en-US"/>
          </w:rPr>
          <w:t>b</w:t>
        </w:r>
      </w:ins>
      <w:ins w:id="15" w:author="Ortiz Troncoso, Alvaro" w:date="2020-02-12T12:43:00Z">
        <w:r>
          <w:rPr>
            <w:i/>
            <w:lang w:val="en-US"/>
          </w:rPr>
          <w:t>inomial name) of the species, and then to use the Open Tree of Life API to get the remaining taxonomical lineage.</w:t>
        </w:r>
      </w:ins>
    </w:p>
    <w:p>
      <w:pPr>
        <w:pStyle w:val="NoSpacing"/>
        <w:rPr>
          <w:lang w:val="en-US"/>
          <w:ins w:id="18" w:author="Ortiz Troncoso, Alvaro" w:date="2020-02-12T12:45:00Z"/>
        </w:rPr>
      </w:pPr>
      <w:ins w:id="17" w:author="Ortiz Troncoso, Alvaro" w:date="2020-02-12T12:45:00Z">
        <w:r>
          <w:rPr>
            <w:lang w:val="en-US"/>
          </w:rPr>
        </w:r>
      </w:ins>
    </w:p>
    <w:p>
      <w:pPr>
        <w:pStyle w:val="NoSpacing"/>
        <w:rPr>
          <w:lang w:val="en-US"/>
        </w:rPr>
      </w:pPr>
      <w:ins w:id="19" w:author="Ortiz Troncoso, Alvaro" w:date="2020-02-12T12:33:00Z">
        <w:r>
          <w:rPr>
            <w:lang w:val="en-US"/>
          </w:rPr>
          <w:t xml:space="preserve">Each node in the tree </w:t>
        </w:r>
      </w:ins>
      <w:ins w:id="20" w:author="Ortiz Troncoso, Alvaro" w:date="2020-02-12T12:34:00Z">
        <w:r>
          <w:rPr>
            <w:lang w:val="en-US"/>
          </w:rPr>
          <w:t xml:space="preserve">stores the following </w:t>
        </w:r>
      </w:ins>
      <w:ins w:id="21" w:author="Ortiz Troncoso, Alvaro" w:date="2020-02-12T12:36:00Z">
        <w:r>
          <w:rPr>
            <w:lang w:val="en-US"/>
          </w:rPr>
          <w:t>fields:</w:t>
        </w:r>
      </w:ins>
    </w:p>
    <w:p>
      <w:pPr>
        <w:pStyle w:val="NoSpacing"/>
        <w:numPr>
          <w:ilvl w:val="0"/>
          <w:numId w:val="6"/>
        </w:numPr>
        <w:pPrChange w:id="0" w:author="Ortiz Troncoso, Alvaro" w:date="2020-02-12T12:41:00Z"/>
        <w:rPr>
          <w:lang w:val="en-US"/>
        </w:rPr>
      </w:pPr>
      <w:r>
        <w:rPr>
          <w:b/>
          <w:lang w:val="en-US"/>
        </w:rPr>
        <w:t>Open Taxonomy Tree ID</w:t>
      </w:r>
      <w:ins w:id="22" w:author="Ortiz Troncoso, Alvaro" w:date="2020-02-12T12:36:00Z">
        <w:r>
          <w:rPr>
            <w:lang w:val="en-US"/>
          </w:rPr>
          <w:t>: an id</w:t>
        </w:r>
      </w:ins>
      <w:ins w:id="23" w:author="Ortiz Troncoso, Alvaro" w:date="2020-02-12T12:37:00Z">
        <w:r>
          <w:rPr>
            <w:lang w:val="en-US"/>
          </w:rPr>
          <w:t>entifier</w:t>
        </w:r>
      </w:ins>
      <w:ins w:id="24" w:author="Ortiz Troncoso, Alvaro" w:date="2020-02-12T12:36:00Z">
        <w:r>
          <w:rPr>
            <w:lang w:val="en-US"/>
          </w:rPr>
          <w:t xml:space="preserve"> </w:t>
        </w:r>
      </w:ins>
      <w:ins w:id="25" w:author="Ortiz Troncoso, Alvaro" w:date="2020-02-12T12:38:00Z">
        <w:r>
          <w:rPr>
            <w:lang w:val="en-US"/>
          </w:rPr>
          <w:t xml:space="preserve">pointing to an entry in the Open Tree of Life reference taxonomy v3.0. </w:t>
        </w:r>
      </w:ins>
      <w:ins w:id="26" w:author="Ortiz Troncoso, Alvaro" w:date="2020-02-12T12:36:00Z">
        <w:r>
          <w:rPr>
            <w:lang w:val="en-US"/>
          </w:rPr>
          <w:t xml:space="preserve"> </w:t>
        </w:r>
      </w:ins>
    </w:p>
    <w:p>
      <w:pPr>
        <w:pStyle w:val="NoSpacing"/>
        <w:numPr>
          <w:ilvl w:val="1"/>
          <w:numId w:val="6"/>
        </w:numPr>
        <w:pPrChange w:id="0" w:author="Ortiz Troncoso, Alvaro" w:date="2020-02-12T12:45:00Z"/>
        <w:rPr>
          <w:lang w:val="en-US"/>
        </w:rPr>
      </w:pPr>
      <w:r>
        <w:rPr>
          <w:lang w:val="en-US"/>
        </w:rPr>
        <w:t>Example</w:t>
      </w:r>
      <w:ins w:id="27" w:author="Ortiz Troncoso, Alvaro" w:date="2020-02-12T12:45:00Z">
        <w:r>
          <w:rPr>
            <w:lang w:val="en-US"/>
          </w:rPr>
          <w:t>:</w:t>
        </w:r>
      </w:ins>
      <w:ins w:id="28" w:author="Ortiz Troncoso, Alvaro" w:date="2020-02-12T12:45:00Z">
        <w:r>
          <w:rPr>
            <w:lang w:val="en-US"/>
          </w:rPr>
          <w:t xml:space="preserve"> </w:t>
        </w:r>
      </w:ins>
      <w:ins w:id="29" w:author="Ortiz Troncoso, Alvaro" w:date="2020-02-12T12:55:00Z">
        <w:r>
          <w:rPr>
            <w:lang w:val="en-US"/>
          </w:rPr>
          <w:t>124215</w:t>
        </w:r>
      </w:ins>
    </w:p>
    <w:p>
      <w:pPr>
        <w:pStyle w:val="NoSpacing"/>
        <w:numPr>
          <w:ilvl w:val="1"/>
          <w:numId w:val="6"/>
        </w:numPr>
        <w:pPrChange w:id="0" w:author="Ortiz Troncoso, Alvaro" w:date="2020-02-12T12:41:00Z"/>
        <w:rPr>
          <w:lang w:val="en-US"/>
          <w:ins w:id="36" w:author="Ortiz Troncoso, Alvaro" w:date="2020-02-12T12:46:00Z"/>
        </w:rPr>
      </w:pPr>
      <w:ins w:id="30" w:author="Ortiz Troncoso, Alvaro" w:date="2020-02-12T12:41:00Z">
        <w:r>
          <w:rPr>
            <w:lang w:val="en-US"/>
          </w:rPr>
          <w:t>Implementation:</w:t>
        </w:r>
      </w:ins>
      <w:ins w:id="31" w:author="Ortiz Troncoso, Alvaro" w:date="2020-02-12T12:41:00Z">
        <w:r>
          <w:rPr>
            <w:lang w:val="en-US"/>
          </w:rPr>
          <w:t xml:space="preserve"> </w:t>
        </w:r>
      </w:ins>
      <w:ins w:id="32" w:author="Ortiz Troncoso, Alvaro" w:date="2020-02-12T12:42:00Z">
        <w:r>
          <w:rPr>
            <w:lang w:val="en-US"/>
          </w:rPr>
          <w:t xml:space="preserve">represented in </w:t>
        </w:r>
      </w:ins>
      <w:ins w:id="33" w:author="Ortiz Troncoso, Alvaro" w:date="2020-02-12T12:42:00Z">
        <w:r>
          <w:rPr>
            <w:lang w:val="en-US"/>
          </w:rPr>
          <w:t>t</w:t>
        </w:r>
      </w:ins>
      <w:ins w:id="34" w:author="Ortiz Troncoso, Alvaro" w:date="2020-02-12T12:36:00Z">
        <w:r>
          <w:rPr>
            <w:lang w:val="en-US"/>
          </w:rPr>
          <w:t>axon.ott_id</w:t>
        </w:r>
      </w:ins>
      <w:ins w:id="35" w:author="Ortiz Troncoso, Alvaro" w:date="2020-02-12T12:42:00Z">
        <w:r>
          <w:rPr>
            <w:lang w:val="en-US"/>
          </w:rPr>
          <w:t xml:space="preserve"> and used as primary key.</w:t>
        </w:r>
      </w:ins>
    </w:p>
    <w:p>
      <w:pPr>
        <w:pStyle w:val="NoSpacing"/>
        <w:numPr>
          <w:ilvl w:val="0"/>
          <w:numId w:val="6"/>
        </w:numPr>
        <w:pPrChange w:id="0" w:author="Ortiz Troncoso, Alvaro" w:date="2020-02-12T12:46:00Z"/>
        <w:rPr>
          <w:b/>
          <w:b/>
          <w:lang w:val="en-US"/>
        </w:rPr>
      </w:pPr>
      <w:ins w:id="37" w:author="Ortiz Troncoso, Alvaro" w:date="2020-02-14T10:16:00Z">
        <w:r>
          <w:rPr>
            <w:b/>
            <w:lang w:val="en-US"/>
          </w:rPr>
          <w:t>Unique</w:t>
        </w:r>
      </w:ins>
      <w:ins w:id="38" w:author="Ortiz Troncoso, Alvaro" w:date="2020-02-12T12:47:00Z">
        <w:r>
          <w:rPr>
            <w:b/>
            <w:lang w:val="en-US"/>
          </w:rPr>
          <w:t xml:space="preserve"> name</w:t>
        </w:r>
      </w:ins>
      <w:ins w:id="39" w:author="Ortiz Troncoso, Alvaro" w:date="2020-02-12T12:47:00Z">
        <w:r>
          <w:rPr>
            <w:lang w:val="en-US"/>
          </w:rPr>
          <w:t>: the Latin name</w:t>
        </w:r>
      </w:ins>
      <w:ins w:id="40" w:author="Ortiz Troncoso, Alvaro" w:date="2020-02-12T12:47:00Z">
        <w:r>
          <w:rPr>
            <w:lang w:val="en-US"/>
          </w:rPr>
          <w:t xml:space="preserve"> of the animal. </w:t>
        </w:r>
      </w:ins>
      <w:ins w:id="41" w:author="Ortiz Troncoso, Alvaro" w:date="2020-02-12T12:48:00Z">
        <w:r>
          <w:rPr>
            <w:lang w:val="en-US"/>
          </w:rPr>
          <w:t>Generally, this would be a species or subspecies name, but higher ranks are also possible.</w:t>
        </w:r>
      </w:ins>
    </w:p>
    <w:p>
      <w:pPr>
        <w:pStyle w:val="NoSpacing"/>
        <w:numPr>
          <w:ilvl w:val="1"/>
          <w:numId w:val="6"/>
        </w:numPr>
        <w:pPrChange w:id="0" w:author="Ortiz Troncoso, Alvaro" w:date="2020-02-12T12:48:00Z"/>
        <w:rPr>
          <w:lang w:val="en-US"/>
        </w:rPr>
      </w:pPr>
      <w:r>
        <w:rPr>
          <w:lang w:val="en-US"/>
        </w:rPr>
        <w:t xml:space="preserve">Example: </w:t>
      </w:r>
      <w:ins w:id="42" w:author="Ortiz Troncoso, Alvaro" w:date="2020-02-12T12:48:00Z">
        <w:r>
          <w:rPr>
            <w:i/>
            <w:lang w:val="en-US"/>
          </w:rPr>
          <w:t>Orcinus</w:t>
        </w:r>
      </w:ins>
      <w:ins w:id="43" w:author="Ortiz Troncoso, Alvaro" w:date="2020-02-12T12:48:00Z">
        <w:r>
          <w:rPr>
            <w:i/>
            <w:lang w:val="en-US"/>
          </w:rPr>
          <w:t xml:space="preserve"> orca</w:t>
        </w:r>
      </w:ins>
    </w:p>
    <w:p>
      <w:pPr>
        <w:pStyle w:val="NoSpacing"/>
        <w:numPr>
          <w:ilvl w:val="1"/>
          <w:numId w:val="6"/>
        </w:numPr>
        <w:pPrChange w:id="0" w:author="Ortiz Troncoso, Alvaro" w:date="2020-02-12T12:48:00Z"/>
        <w:rPr>
          <w:lang w:val="en-US"/>
        </w:rPr>
      </w:pPr>
      <w:ins w:id="44" w:author="Ortiz Troncoso, Alvaro" w:date="2020-02-12T12:49:00Z">
        <w:r>
          <w:rPr>
            <w:lang w:val="en-US"/>
          </w:rPr>
          <w:t xml:space="preserve">Implementation: represented in </w:t>
        </w:r>
      </w:ins>
      <w:ins w:id="45" w:author="Ortiz Troncoso, Alvaro" w:date="2020-02-12T12:50:00Z">
        <w:r>
          <w:rPr>
            <w:lang w:val="en-US"/>
          </w:rPr>
          <w:t>taxon.unique_name</w:t>
        </w:r>
      </w:ins>
    </w:p>
    <w:p>
      <w:pPr>
        <w:pStyle w:val="NoSpacing"/>
        <w:numPr>
          <w:ilvl w:val="0"/>
          <w:numId w:val="6"/>
        </w:numPr>
        <w:pPrChange w:id="0" w:author="Ortiz Troncoso, Alvaro" w:date="2020-02-12T12:50:00Z"/>
        <w:rPr>
          <w:lang w:val="en-US"/>
        </w:rPr>
      </w:pPr>
      <w:r>
        <w:rPr>
          <w:b/>
          <w:lang w:val="en-US"/>
        </w:rPr>
        <w:t>Rank</w:t>
      </w:r>
      <w:ins w:id="46" w:author="Ortiz Troncoso, Alvaro" w:date="2020-02-12T12:50:00Z">
        <w:r>
          <w:rPr>
            <w:lang w:val="en-US"/>
          </w:rPr>
          <w:t>: the taxonomical rank of this taxon.</w:t>
        </w:r>
      </w:ins>
    </w:p>
    <w:p>
      <w:pPr>
        <w:pStyle w:val="NoSpacing"/>
        <w:numPr>
          <w:ilvl w:val="1"/>
          <w:numId w:val="6"/>
        </w:numPr>
        <w:pPrChange w:id="0" w:author="Ortiz Troncoso, Alvaro" w:date="2020-02-12T12:50:00Z"/>
        <w:rPr>
          <w:lang w:val="en-US"/>
        </w:rPr>
      </w:pPr>
      <w:r>
        <w:rPr>
          <w:lang w:val="en-US"/>
        </w:rPr>
        <w:t>Example:</w:t>
      </w:r>
      <w:ins w:id="47" w:author="Ortiz Troncoso, Alvaro" w:date="2020-02-12T12:50:00Z">
        <w:r>
          <w:rPr>
            <w:lang w:val="en-US"/>
          </w:rPr>
          <w:t xml:space="preserve"> </w:t>
        </w:r>
      </w:ins>
      <w:ins w:id="48" w:author="Ortiz Troncoso, Alvaro" w:date="2020-02-12T13:06:00Z">
        <w:r>
          <w:rPr>
            <w:lang w:val="en-US"/>
          </w:rPr>
          <w:t>‘</w:t>
        </w:r>
      </w:ins>
      <w:ins w:id="49" w:author="Ortiz Troncoso, Alvaro" w:date="2020-02-12T12:50:00Z">
        <w:r>
          <w:rPr>
            <w:lang w:val="en-US"/>
          </w:rPr>
          <w:t>species</w:t>
        </w:r>
      </w:ins>
      <w:ins w:id="50" w:author="Ortiz Troncoso, Alvaro" w:date="2020-02-12T13:06:00Z">
        <w:r>
          <w:rPr>
            <w:lang w:val="en-US"/>
          </w:rPr>
          <w:t>’</w:t>
        </w:r>
      </w:ins>
    </w:p>
    <w:p>
      <w:pPr>
        <w:pStyle w:val="NoSpacing"/>
        <w:numPr>
          <w:ilvl w:val="1"/>
          <w:numId w:val="6"/>
        </w:numPr>
        <w:pPrChange w:id="0" w:author="Ortiz Troncoso, Alvaro" w:date="2020-02-12T12:50:00Z"/>
        <w:rPr>
          <w:lang w:val="en-US"/>
        </w:rPr>
      </w:pPr>
      <w:r>
        <w:rPr>
          <w:lang w:val="en-US"/>
        </w:rPr>
        <w:t xml:space="preserve">Implementation: represented in </w:t>
      </w:r>
      <w:ins w:id="51" w:author="Ortiz Troncoso, Alvaro" w:date="2020-02-12T12:51:00Z">
        <w:r>
          <w:rPr>
            <w:lang w:val="en-US"/>
          </w:rPr>
          <w:t>taxon.rank</w:t>
        </w:r>
      </w:ins>
      <w:ins w:id="52" w:author="Ortiz Troncoso, Alvaro" w:date="2020-02-12T12:51:00Z">
        <w:r>
          <w:rPr>
            <w:lang w:val="en-US"/>
          </w:rPr>
          <w:t xml:space="preserve">, should be one of </w:t>
        </w:r>
      </w:ins>
      <w:ins w:id="53" w:author="Ortiz Troncoso, Alvaro" w:date="2020-02-12T12:51:00Z">
        <w:r>
          <w:rPr>
            <w:lang w:val="en-US"/>
          </w:rPr>
          <w:t>'subspecies', 'species', 'genus', 'family', 'order', 'class', 'phylum'</w:t>
        </w:r>
      </w:ins>
    </w:p>
    <w:p>
      <w:pPr>
        <w:pStyle w:val="NoSpacing"/>
        <w:numPr>
          <w:ilvl w:val="0"/>
          <w:numId w:val="6"/>
        </w:numPr>
        <w:pPrChange w:id="0" w:author="Ortiz Troncoso, Alvaro" w:date="2020-02-12T12:51:00Z"/>
        <w:rPr>
          <w:lang w:val="en-US"/>
          <w:ins w:id="60" w:author="Ortiz Troncoso, Alvaro" w:date="2020-02-12T12:53:00Z"/>
        </w:rPr>
      </w:pPr>
      <w:r>
        <w:rPr>
          <w:b/>
          <w:lang w:val="en-US"/>
        </w:rPr>
        <w:t>Parent</w:t>
      </w:r>
      <w:ins w:id="54" w:author="Ortiz Troncoso, Alvaro" w:date="2020-02-12T12:51:00Z">
        <w:r>
          <w:rPr>
            <w:lang w:val="en-US"/>
          </w:rPr>
          <w:t xml:space="preserve">: the </w:t>
        </w:r>
      </w:ins>
      <w:ins w:id="55" w:author="Ortiz Troncoso, Alvaro" w:date="2020-02-12T12:54:00Z">
        <w:r>
          <w:rPr>
            <w:lang w:val="en-US"/>
          </w:rPr>
          <w:t xml:space="preserve">OTT ID of the </w:t>
        </w:r>
      </w:ins>
      <w:ins w:id="56" w:author="Ortiz Troncoso, Alvaro" w:date="2020-02-12T12:51:00Z">
        <w:r>
          <w:rPr>
            <w:lang w:val="en-US"/>
          </w:rPr>
          <w:t>parent taxon of this taxon, as re</w:t>
        </w:r>
      </w:ins>
      <w:ins w:id="57" w:author="Ortiz Troncoso, Alvaro" w:date="2020-02-12T12:53:00Z">
        <w:r>
          <w:rPr>
            <w:lang w:val="en-US"/>
          </w:rPr>
          <w:t>corded</w:t>
        </w:r>
      </w:ins>
      <w:ins w:id="58" w:author="Ortiz Troncoso, Alvaro" w:date="2020-02-12T12:51:00Z">
        <w:r>
          <w:rPr>
            <w:lang w:val="en-US"/>
          </w:rPr>
          <w:t xml:space="preserve"> in the lineage obtained from the Open </w:t>
        </w:r>
      </w:ins>
      <w:ins w:id="59" w:author="Ortiz Troncoso, Alvaro" w:date="2020-02-12T12:53:00Z">
        <w:r>
          <w:rPr>
            <w:lang w:val="en-US"/>
          </w:rPr>
          <w:t>Tree of Life reference Taxonomy.</w:t>
        </w:r>
      </w:ins>
    </w:p>
    <w:p>
      <w:pPr>
        <w:pStyle w:val="NoSpacing"/>
        <w:numPr>
          <w:ilvl w:val="1"/>
          <w:numId w:val="6"/>
        </w:numPr>
        <w:pPrChange w:id="0" w:author="Ortiz Troncoso, Alvaro" w:date="2020-02-12T12:53:00Z"/>
        <w:rPr>
          <w:lang w:val="en-US"/>
        </w:rPr>
      </w:pPr>
      <w:r>
        <w:rPr>
          <w:lang w:val="en-US"/>
        </w:rPr>
        <w:t xml:space="preserve">Example: </w:t>
      </w:r>
      <w:ins w:id="61" w:author="Ortiz Troncoso, Alvaro" w:date="2020-02-12T12:55:00Z">
        <w:r>
          <w:rPr>
            <w:lang w:val="en-US"/>
          </w:rPr>
          <w:t>124219</w:t>
        </w:r>
      </w:ins>
      <w:ins w:id="62" w:author="Ortiz Troncoso, Alvaro" w:date="2020-02-12T12:55:00Z">
        <w:r>
          <w:rPr>
            <w:lang w:val="en-US"/>
          </w:rPr>
          <w:t xml:space="preserve">, which is the OTT ID of the genus </w:t>
        </w:r>
      </w:ins>
      <w:ins w:id="63" w:author="Ortiz Troncoso, Alvaro" w:date="2020-02-12T12:55:00Z">
        <w:r>
          <w:rPr>
            <w:i/>
            <w:lang w:val="en-US"/>
          </w:rPr>
          <w:t>Orca</w:t>
        </w:r>
      </w:ins>
      <w:ins w:id="64" w:author="Ortiz Troncoso, Alvaro" w:date="2020-02-12T12:55:00Z">
        <w:r>
          <w:rPr>
            <w:lang w:val="en-US"/>
          </w:rPr>
          <w:t>.</w:t>
        </w:r>
      </w:ins>
    </w:p>
    <w:p>
      <w:pPr>
        <w:pStyle w:val="NoSpacing"/>
        <w:numPr>
          <w:ilvl w:val="1"/>
          <w:numId w:val="6"/>
        </w:numPr>
        <w:pPrChange w:id="0" w:author="Ortiz Troncoso, Alvaro" w:date="2020-02-12T12:53:00Z"/>
        <w:rPr>
          <w:lang w:val="en-US"/>
          <w:ins w:id="66" w:author="Ortiz Troncoso, Alvaro" w:date="2020-02-18T14:45:00Z"/>
        </w:rPr>
      </w:pPr>
      <w:r>
        <w:rPr>
          <w:lang w:val="en-US"/>
        </w:rPr>
        <w:t xml:space="preserve">Implementation: represented in </w:t>
      </w:r>
      <w:ins w:id="65" w:author="Ortiz Troncoso, Alvaro" w:date="2020-02-12T12:55:00Z">
        <w:r>
          <w:rPr>
            <w:lang w:val="en-US"/>
          </w:rPr>
          <w:t>taxon.parent</w:t>
        </w:r>
      </w:ins>
    </w:p>
    <w:p>
      <w:pPr>
        <w:pStyle w:val="NoSpacing"/>
        <w:numPr>
          <w:ilvl w:val="0"/>
          <w:numId w:val="6"/>
        </w:numPr>
        <w:pPrChange w:id="0" w:author="Ortiz Troncoso, Alvaro" w:date="2020-02-18T14:47:00Z"/>
        <w:rPr>
          <w:lang w:val="en-US"/>
          <w:ins w:id="93" w:author="Ortiz Troncoso, Alvaro" w:date="2020-02-18T15:11:00Z"/>
        </w:rPr>
      </w:pPr>
      <w:r>
        <w:rPr>
          <w:b/>
          <w:lang w:val="en-US"/>
        </w:rPr>
        <w:t>Left</w:t>
      </w:r>
      <w:ins w:id="67" w:author="Ortiz Troncoso, Alvaro" w:date="2020-02-18T14:46:00Z">
        <w:r>
          <w:rPr>
            <w:lang w:val="en-US"/>
          </w:rPr>
          <w:t xml:space="preserve"> and </w:t>
        </w:r>
      </w:ins>
      <w:ins w:id="68" w:author="Ortiz Troncoso, Alvaro" w:date="2020-02-18T14:46:00Z">
        <w:r>
          <w:rPr>
            <w:b/>
            <w:lang w:val="en-US"/>
          </w:rPr>
          <w:t>right</w:t>
        </w:r>
      </w:ins>
      <w:ins w:id="69" w:author="Ortiz Troncoso, Alvaro" w:date="2020-02-18T14:46:00Z">
        <w:r>
          <w:rPr>
            <w:lang w:val="en-US"/>
          </w:rPr>
          <w:t xml:space="preserve"> </w:t>
        </w:r>
      </w:ins>
      <w:ins w:id="70" w:author="Ortiz Troncoso, Alvaro" w:date="2020-02-18T14:50:00Z">
        <w:r>
          <w:rPr>
            <w:lang w:val="en-US"/>
          </w:rPr>
          <w:t>ordering keys</w:t>
        </w:r>
      </w:ins>
      <w:ins w:id="71" w:author="Ortiz Troncoso, Alvaro" w:date="2020-02-18T14:46:00Z">
        <w:r>
          <w:rPr>
            <w:lang w:val="en-US"/>
          </w:rPr>
          <w:t xml:space="preserve">: </w:t>
        </w:r>
      </w:ins>
      <w:ins w:id="72" w:author="Ortiz Troncoso, Alvaro" w:date="2020-02-18T14:52:00Z">
        <w:r>
          <w:rPr>
            <w:lang w:val="en-US"/>
          </w:rPr>
          <w:t xml:space="preserve">trees </w:t>
        </w:r>
      </w:ins>
      <w:ins w:id="73" w:author="Ortiz Troncoso, Alvaro" w:date="2020-02-18T14:54:00Z">
        <w:r>
          <w:rPr>
            <w:lang w:val="en-US"/>
          </w:rPr>
          <w:t xml:space="preserve">and hierarchies </w:t>
        </w:r>
      </w:ins>
      <w:ins w:id="74" w:author="Ortiz Troncoso, Alvaro" w:date="2020-02-18T14:52:00Z">
        <w:r>
          <w:rPr>
            <w:lang w:val="en-US"/>
          </w:rPr>
          <w:t>in relational databases are often i</w:t>
        </w:r>
      </w:ins>
      <w:ins w:id="75" w:author="Ortiz Troncoso, Alvaro" w:date="2020-02-18T14:52:00Z">
        <w:r>
          <w:rPr>
            <w:lang w:val="en-US"/>
          </w:rPr>
          <w:t>mplemented as nested sets</w:t>
        </w:r>
      </w:ins>
      <w:ins w:id="76" w:author="Ortiz Troncoso, Alvaro" w:date="2020-02-18T15:02:00Z">
        <w:r>
          <w:rPr>
            <w:lang w:val="en-US"/>
          </w:rPr>
          <w:t>.</w:t>
        </w:r>
      </w:ins>
      <w:ins w:id="77" w:author="Ortiz Troncoso, Alvaro" w:date="2020-02-18T14:52:00Z">
        <w:r>
          <w:rPr>
            <w:lang w:val="en-US"/>
          </w:rPr>
          <w:t xml:space="preserve"> </w:t>
        </w:r>
      </w:ins>
      <w:ins w:id="78" w:author="Ortiz Troncoso, Alvaro" w:date="2020-02-18T15:01:00Z">
        <w:r>
          <w:rPr>
            <w:lang w:val="en-US"/>
          </w:rPr>
          <w:t>This</w:t>
        </w:r>
      </w:ins>
      <w:ins w:id="79" w:author="Ortiz Troncoso, Alvaro" w:date="2020-02-18T14:52:00Z">
        <w:r>
          <w:rPr>
            <w:lang w:val="en-US"/>
          </w:rPr>
          <w:t xml:space="preserve"> is a model that allows traversing the tree without</w:t>
        </w:r>
      </w:ins>
      <w:ins w:id="80" w:author="Ortiz Troncoso, Alvaro" w:date="2020-02-18T15:01:00Z">
        <w:r>
          <w:rPr>
            <w:lang w:val="en-US"/>
          </w:rPr>
          <w:t xml:space="preserve"> the need for recursive queries, which are not supported natively by some relational database engines.</w:t>
        </w:r>
      </w:ins>
      <w:ins w:id="81" w:author="Ortiz Troncoso, Alvaro" w:date="2020-02-18T15:03:00Z">
        <w:r>
          <w:rPr>
            <w:lang w:val="en-US"/>
          </w:rPr>
          <w:t xml:space="preserve"> The left and right keys </w:t>
        </w:r>
      </w:ins>
      <w:ins w:id="82" w:author="Ortiz Troncoso, Alvaro" w:date="2020-02-18T15:09:00Z">
        <w:r>
          <w:rPr>
            <w:lang w:val="en-US"/>
          </w:rPr>
          <w:t xml:space="preserve">can be used to determine the </w:t>
        </w:r>
      </w:ins>
      <w:ins w:id="83" w:author="Ortiz Troncoso, Alvaro" w:date="2020-02-18T15:11:00Z">
        <w:r>
          <w:rPr>
            <w:lang w:val="en-US"/>
          </w:rPr>
          <w:t xml:space="preserve">(down- or upwards) </w:t>
        </w:r>
      </w:ins>
      <w:ins w:id="84" w:author="Ortiz Troncoso, Alvaro" w:date="2020-02-18T15:09:00Z">
        <w:r>
          <w:rPr>
            <w:lang w:val="en-US"/>
          </w:rPr>
          <w:t>hierarchy membership for each node</w:t>
        </w:r>
      </w:ins>
      <w:ins w:id="85" w:author="Ortiz Troncoso, Alvaro" w:date="2020-02-18T15:10:00Z">
        <w:r>
          <w:rPr>
            <w:lang w:val="en-US"/>
          </w:rPr>
          <w:t>, thus making taxonomy queries</w:t>
        </w:r>
      </w:ins>
      <w:ins w:id="86" w:author="Ortiz Troncoso, Alvaro" w:date="2020-02-18T15:15:00Z">
        <w:r>
          <w:rPr>
            <w:lang w:val="en-US"/>
          </w:rPr>
          <w:t xml:space="preserve"> </w:t>
        </w:r>
      </w:ins>
      <w:ins w:id="87" w:author="Ortiz Troncoso, Alvaro" w:date="2020-02-18T15:17:00Z">
        <w:r>
          <w:rPr>
            <w:lang w:val="en-US"/>
          </w:rPr>
          <w:t xml:space="preserve">significantly </w:t>
        </w:r>
      </w:ins>
      <w:ins w:id="88" w:author="Ortiz Troncoso, Alvaro" w:date="2020-02-18T15:10:00Z">
        <w:r>
          <w:rPr>
            <w:lang w:val="en-US"/>
          </w:rPr>
          <w:t>simple</w:t>
        </w:r>
      </w:ins>
      <w:ins w:id="89" w:author="Ortiz Troncoso, Alvaro" w:date="2020-02-18T15:15:00Z">
        <w:r>
          <w:rPr>
            <w:lang w:val="en-US"/>
          </w:rPr>
          <w:t>r</w:t>
        </w:r>
      </w:ins>
      <w:ins w:id="90" w:author="Ortiz Troncoso, Alvaro" w:date="2020-02-18T15:10:00Z">
        <w:r>
          <w:rPr>
            <w:lang w:val="en-US"/>
          </w:rPr>
          <w:t xml:space="preserve"> and fast</w:t>
        </w:r>
      </w:ins>
      <w:ins w:id="91" w:author="Ortiz Troncoso, Alvaro" w:date="2020-02-18T15:15:00Z">
        <w:r>
          <w:rPr>
            <w:lang w:val="en-US"/>
          </w:rPr>
          <w:t>er</w:t>
        </w:r>
      </w:ins>
      <w:ins w:id="92" w:author="Ortiz Troncoso, Alvaro" w:date="2020-02-18T15:10:00Z">
        <w:r>
          <w:rPr>
            <w:lang w:val="en-US"/>
          </w:rPr>
          <w:t>.</w:t>
        </w:r>
      </w:ins>
    </w:p>
    <w:p>
      <w:pPr>
        <w:pStyle w:val="NoSpacing"/>
        <w:numPr>
          <w:ilvl w:val="1"/>
          <w:numId w:val="6"/>
        </w:numPr>
        <w:pPrChange w:id="0" w:author="Ortiz Troncoso, Alvaro" w:date="2020-02-18T15:12:00Z"/>
        <w:rPr>
          <w:lang w:val="en-US"/>
        </w:rPr>
      </w:pPr>
      <w:r>
        <w:rPr>
          <w:lang w:val="en-US"/>
        </w:rPr>
        <w:t xml:space="preserve">Example: </w:t>
      </w:r>
      <w:ins w:id="94" w:author="Ortiz Troncoso, Alvaro" w:date="2020-02-18T15:12:00Z">
        <w:r>
          <w:rPr>
            <w:lang w:val="en-US"/>
          </w:rPr>
          <w:t xml:space="preserve">the genus </w:t>
        </w:r>
      </w:ins>
      <w:ins w:id="95" w:author="Ortiz Troncoso, Alvaro" w:date="2020-02-18T15:12:00Z">
        <w:r>
          <w:rPr>
            <w:i/>
            <w:lang w:val="en-US"/>
          </w:rPr>
          <w:t>Sp</w:t>
        </w:r>
      </w:ins>
      <w:ins w:id="96" w:author="Ortiz Troncoso, Alvaro" w:date="2020-02-18T15:14:00Z">
        <w:r>
          <w:rPr>
            <w:i/>
            <w:lang w:val="en-US"/>
          </w:rPr>
          <w:t>h</w:t>
        </w:r>
      </w:ins>
      <w:ins w:id="97" w:author="Ortiz Troncoso, Alvaro" w:date="2020-02-18T15:12:00Z">
        <w:r>
          <w:rPr>
            <w:i/>
            <w:lang w:val="en-US"/>
          </w:rPr>
          <w:t>eniscus</w:t>
        </w:r>
      </w:ins>
      <w:ins w:id="98" w:author="Ortiz Troncoso, Alvaro" w:date="2020-02-18T15:13:00Z">
        <w:r>
          <w:rPr>
            <w:lang w:val="en-US"/>
          </w:rPr>
          <w:t xml:space="preserve"> would be represented in the taxonomy tree by a node with left </w:t>
        </w:r>
      </w:ins>
      <w:ins w:id="99" w:author="Ortiz Troncoso, Alvaro" w:date="2020-02-18T15:19:00Z">
        <w:r>
          <w:rPr>
            <w:lang w:val="en-US"/>
          </w:rPr>
          <w:t>key</w:t>
        </w:r>
      </w:ins>
      <w:ins w:id="100" w:author="Ortiz Troncoso, Alvaro" w:date="2020-02-18T15:13:00Z">
        <w:r>
          <w:rPr>
            <w:lang w:val="en-US"/>
          </w:rPr>
          <w:t xml:space="preserve"> 100 and right </w:t>
        </w:r>
      </w:ins>
      <w:ins w:id="101" w:author="Ortiz Troncoso, Alvaro" w:date="2020-02-18T15:19:00Z">
        <w:r>
          <w:rPr>
            <w:lang w:val="en-US"/>
          </w:rPr>
          <w:t>key</w:t>
        </w:r>
      </w:ins>
      <w:ins w:id="102" w:author="Ortiz Troncoso, Alvaro" w:date="2020-02-18T15:13:00Z">
        <w:r>
          <w:rPr>
            <w:lang w:val="en-US"/>
          </w:rPr>
          <w:t xml:space="preserve"> 109, meaning that all species</w:t>
        </w:r>
      </w:ins>
      <w:ins w:id="103" w:author="Ortiz Troncoso, Alvaro" w:date="2020-02-18T15:13:00Z">
        <w:r>
          <w:rPr>
            <w:lang w:val="en-US"/>
          </w:rPr>
          <w:t xml:space="preserve"> in this genus have a left key</w:t>
        </w:r>
      </w:ins>
      <w:ins w:id="104" w:author="Ortiz Troncoso, Alvaro" w:date="2020-02-18T15:13:00Z">
        <w:r>
          <w:rPr>
            <w:lang w:val="en-US"/>
          </w:rPr>
          <w:t xml:space="preserve"> greater than </w:t>
        </w:r>
      </w:ins>
      <w:ins w:id="105" w:author="Ortiz Troncoso, Alvaro" w:date="2020-02-18T15:14:00Z">
        <w:r>
          <w:rPr>
            <w:lang w:val="en-US"/>
          </w:rPr>
          <w:t xml:space="preserve">100 </w:t>
        </w:r>
      </w:ins>
      <w:ins w:id="106" w:author="Ortiz Troncoso, Alvaro" w:date="2020-02-18T15:13:00Z">
        <w:r>
          <w:rPr>
            <w:lang w:val="en-US"/>
          </w:rPr>
          <w:t xml:space="preserve">and a right </w:t>
        </w:r>
      </w:ins>
      <w:ins w:id="107" w:author="Ortiz Troncoso, Alvaro" w:date="2020-02-18T15:20:00Z">
        <w:r>
          <w:rPr>
            <w:lang w:val="en-US"/>
          </w:rPr>
          <w:t>key</w:t>
        </w:r>
      </w:ins>
      <w:ins w:id="108" w:author="Ortiz Troncoso, Alvaro" w:date="2020-02-18T15:13:00Z">
        <w:r>
          <w:rPr>
            <w:lang w:val="en-US"/>
          </w:rPr>
          <w:t xml:space="preserve"> le</w:t>
        </w:r>
      </w:ins>
      <w:ins w:id="109" w:author="Ortiz Troncoso, Alvaro" w:date="2020-02-18T15:14:00Z">
        <w:r>
          <w:rPr>
            <w:lang w:val="en-US"/>
          </w:rPr>
          <w:t>s</w:t>
        </w:r>
      </w:ins>
      <w:ins w:id="110" w:author="Ortiz Troncoso, Alvaro" w:date="2020-02-18T15:13:00Z">
        <w:r>
          <w:rPr>
            <w:lang w:val="en-US"/>
          </w:rPr>
          <w:t>s than</w:t>
        </w:r>
      </w:ins>
      <w:ins w:id="111" w:author="Ortiz Troncoso, Alvaro" w:date="2020-02-18T15:14:00Z">
        <w:r>
          <w:rPr>
            <w:lang w:val="en-US"/>
          </w:rPr>
          <w:t xml:space="preserve"> 109.</w:t>
        </w:r>
      </w:ins>
    </w:p>
    <w:p>
      <w:pPr>
        <w:pStyle w:val="NoSpacing"/>
        <w:numPr>
          <w:ilvl w:val="1"/>
          <w:numId w:val="6"/>
        </w:numPr>
        <w:pPrChange w:id="0" w:author="Ortiz Troncoso, Alvaro" w:date="2020-02-18T14:47:00Z"/>
        <w:rPr>
          <w:lang w:val="en-US"/>
          <w:ins w:id="118" w:author="Ortiz Troncoso, Alvaro" w:date="2020-02-12T12:53:00Z"/>
        </w:rPr>
      </w:pPr>
      <w:r>
        <w:rPr>
          <w:lang w:val="en-US"/>
        </w:rPr>
        <w:t xml:space="preserve">Implementation: </w:t>
      </w:r>
      <w:ins w:id="112" w:author="Ortiz Troncoso, Alvaro" w:date="2020-02-18T14:47:00Z">
        <w:r>
          <w:rPr>
            <w:lang w:val="en-US"/>
          </w:rPr>
          <w:t>taxon.</w:t>
        </w:r>
      </w:ins>
      <w:ins w:id="113" w:author="Ortiz Troncoso, Alvaro" w:date="2020-02-18T14:46:00Z">
        <w:r>
          <w:rPr>
            <w:lang w:val="en-US"/>
          </w:rPr>
          <w:t>lft</w:t>
        </w:r>
      </w:ins>
      <w:ins w:id="114" w:author="Ortiz Troncoso, Alvaro" w:date="2020-02-18T14:46:00Z">
        <w:r>
          <w:rPr>
            <w:lang w:val="en-US"/>
          </w:rPr>
          <w:t xml:space="preserve"> and </w:t>
        </w:r>
      </w:ins>
      <w:ins w:id="115" w:author="Ortiz Troncoso, Alvaro" w:date="2020-02-18T14:47:00Z">
        <w:r>
          <w:rPr>
            <w:lang w:val="en-US"/>
          </w:rPr>
          <w:t>taxon.</w:t>
        </w:r>
      </w:ins>
      <w:ins w:id="116" w:author="Ortiz Troncoso, Alvaro" w:date="2020-02-18T14:46:00Z">
        <w:r>
          <w:rPr>
            <w:lang w:val="en-US"/>
          </w:rPr>
          <w:t>rgt</w:t>
        </w:r>
      </w:ins>
      <w:ins w:id="117" w:author="Ortiz Troncoso, Alvaro" w:date="2020-02-18T14:46:00Z">
        <w:r>
          <w:rPr>
            <w:lang w:val="en-US"/>
          </w:rPr>
          <w:t xml:space="preserve"> </w:t>
        </w:r>
      </w:ins>
    </w:p>
    <w:p>
      <w:pPr>
        <w:pStyle w:val="NoSpacing"/>
        <w:ind w:left="720" w:hanging="0"/>
        <w:rPr>
          <w:b/>
          <w:b/>
          <w:lang w:val="en-US"/>
        </w:rPr>
      </w:pPr>
      <w:r>
        <w:rPr>
          <w:b/>
          <w:lang w:val="en-US"/>
        </w:rPr>
      </w:r>
    </w:p>
    <w:p>
      <w:pPr>
        <w:pStyle w:val="NoSpacing"/>
        <w:pPrChange w:id="0" w:author="Ortiz Troncoso, Alvaro" w:date="2020-02-12T13:08:00Z">
          <w:pPr>
            <w:ind w:left="720" w:hanging="360"/>
          </w:pPr>
        </w:pPrChange>
        <w:rPr>
          <w:b/>
          <w:b/>
          <w:lang w:val="en-US"/>
          <w:ins w:id="129" w:author="Ortiz Troncoso, Alvaro" w:date="2020-02-12T13:08:00Z"/>
        </w:rPr>
      </w:pPr>
      <w:commentRangeStart w:id="2"/>
      <w:r>
        <w:rPr>
          <w:u w:val="single"/>
          <w:lang w:val="en-US"/>
        </w:rPr>
        <w:t xml:space="preserve">Taxonomic </w:t>
      </w:r>
      <w:r>
        <w:rPr>
          <w:u w:val="single"/>
          <w:lang w:val="en-US"/>
        </w:rPr>
      </w:r>
      <w:ins w:id="119" w:author="Ortiz Troncoso, Alvaro" w:date="2020-02-12T13:08:00Z">
        <w:commentRangeEnd w:id="2"/>
        <w:r>
          <w:commentReference w:id="2"/>
        </w:r>
        <w:r>
          <w:rPr>
            <w:u w:val="single"/>
            <w:lang w:val="en-US"/>
          </w:rPr>
          <w:t>information – higher ranks</w:t>
        </w:r>
      </w:ins>
      <w:ins w:id="120" w:author="Ortiz Troncoso, Alvaro" w:date="2020-02-12T13:08:00Z">
        <w:r>
          <w:rPr>
            <w:u w:val="single"/>
            <w:lang w:val="en-US"/>
          </w:rPr>
          <w:t>:</w:t>
        </w:r>
      </w:ins>
      <w:ins w:id="121" w:author="Ortiz Troncoso, Alvaro" w:date="2020-02-12T13:08:00Z">
        <w:r>
          <w:rPr>
            <w:lang w:val="en-US"/>
          </w:rPr>
          <w:t xml:space="preserve"> </w:t>
        </w:r>
      </w:ins>
      <w:ins w:id="122" w:author="Ortiz Troncoso, Alvaro" w:date="2020-02-12T13:08:00Z">
        <w:r>
          <w:rPr>
            <w:lang w:val="en-US"/>
          </w:rPr>
          <w:t xml:space="preserve"> </w:t>
        </w:r>
      </w:ins>
      <w:ins w:id="123" w:author="Ortiz Troncoso, Alvaro" w:date="2020-02-12T13:08:00Z">
        <w:r>
          <w:rPr>
            <w:i/>
            <w:lang w:val="en-US"/>
          </w:rPr>
          <w:t>a</w:t>
        </w:r>
      </w:ins>
      <w:ins w:id="124" w:author="Ortiz Troncoso, Alvaro" w:date="2020-02-12T13:08:00Z">
        <w:r>
          <w:rPr>
            <w:i/>
            <w:lang w:val="en-US"/>
          </w:rPr>
          <w:t xml:space="preserve">s explained above, </w:t>
        </w:r>
      </w:ins>
      <w:ins w:id="125" w:author="Ortiz Troncoso, Alvaro" w:date="2020-02-12T13:08:00Z">
        <w:r>
          <w:rPr>
            <w:i/>
            <w:lang w:val="en-US"/>
          </w:rPr>
          <w:t xml:space="preserve">the taxonomic </w:t>
        </w:r>
      </w:ins>
      <w:ins w:id="126" w:author="Ortiz Troncoso, Alvaro" w:date="2020-02-12T13:08:00Z">
        <w:r>
          <w:rPr>
            <w:i/>
            <w:lang w:val="en-US"/>
          </w:rPr>
          <w:t>lineage of each species</w:t>
        </w:r>
      </w:ins>
      <w:ins w:id="127" w:author="Ortiz Troncoso, Alvaro" w:date="2020-02-12T13:08:00Z">
        <w:r>
          <w:rPr>
            <w:i/>
            <w:lang w:val="en-US"/>
          </w:rPr>
          <w:t xml:space="preserve"> is recorded in </w:t>
        </w:r>
      </w:ins>
      <w:ins w:id="128" w:author="Ortiz Troncoso, Alvaro" w:date="2020-02-12T13:08:00Z">
        <w:r>
          <w:rPr>
            <w:i/>
            <w:lang w:val="en-US"/>
          </w:rPr>
          <w:t>a tree structure. Nodes for higher ranks are identical to species nodes, except for the ‘rank’ value.</w:t>
        </w:r>
      </w:ins>
    </w:p>
    <w:p>
      <w:pPr>
        <w:pStyle w:val="NoSpacing"/>
        <w:rPr>
          <w:lang w:val="en-US"/>
          <w:ins w:id="131" w:author="Ortiz Troncoso, Alvaro" w:date="2020-02-12T12:57:00Z"/>
        </w:rPr>
      </w:pPr>
      <w:ins w:id="130" w:author="Ortiz Troncoso, Alvaro" w:date="2020-02-12T12:57:00Z">
        <w:r>
          <w:rPr>
            <w:lang w:val="en-US"/>
          </w:rPr>
        </w:r>
      </w:ins>
    </w:p>
    <w:p>
      <w:pPr>
        <w:pStyle w:val="NoSpacing"/>
        <w:rPr>
          <w:u w:val="single"/>
          <w:lang w:val="en-US"/>
        </w:rPr>
      </w:pPr>
      <w:ins w:id="132" w:author="Ortiz Troncoso, Alvaro" w:date="2020-02-12T13:08:00Z">
        <w:commentRangeStart w:id="3"/>
        <w:r>
          <w:rPr>
            <w:u w:val="single"/>
            <w:lang w:val="en-US"/>
          </w:rPr>
          <w:t xml:space="preserve">Vernacular </w:t>
        </w:r>
      </w:ins>
      <w:r>
        <w:rPr>
          <w:u w:val="single"/>
          <w:lang w:val="en-US"/>
        </w:rPr>
      </w:r>
      <w:ins w:id="133" w:author="Ortiz Troncoso, Alvaro" w:date="2020-02-12T13:08:00Z">
        <w:commentRangeEnd w:id="3"/>
        <w:r>
          <w:commentReference w:id="3"/>
        </w:r>
        <w:r>
          <w:rPr>
            <w:u w:val="single"/>
            <w:lang w:val="en-US"/>
          </w:rPr>
          <w:t>names:</w:t>
        </w:r>
      </w:ins>
    </w:p>
    <w:p>
      <w:pPr>
        <w:pStyle w:val="NoSpacing"/>
        <w:rPr>
          <w:lang w:val="en-US"/>
        </w:rPr>
      </w:pPr>
      <w:ins w:id="134" w:author="Ortiz Troncoso, Alvaro" w:date="2020-02-12T12:56:00Z">
        <w:r>
          <w:rPr>
            <w:lang w:val="en-US"/>
          </w:rPr>
          <w:t xml:space="preserve">Additionally to the taxonomical information, each </w:t>
        </w:r>
      </w:ins>
      <w:ins w:id="135" w:author="Ortiz Troncoso, Alvaro" w:date="2020-02-14T10:19:00Z">
        <w:r>
          <w:rPr>
            <w:b/>
            <w:lang w:val="en-US"/>
          </w:rPr>
          <w:t>species</w:t>
        </w:r>
      </w:ins>
      <w:ins w:id="136" w:author="Ortiz Troncoso, Alvaro" w:date="2020-02-12T12:56:00Z">
        <w:r>
          <w:rPr>
            <w:lang w:val="en-US"/>
          </w:rPr>
          <w:t xml:space="preserve"> node stores the vernacular name of the animal. No vernacular names are stored for higher ranks</w:t>
        </w:r>
      </w:ins>
      <w:ins w:id="137" w:author="Ortiz Troncoso, Alvaro" w:date="2020-02-12T12:57:00Z">
        <w:r>
          <w:rPr>
            <w:lang w:val="en-US"/>
          </w:rPr>
          <w:t>.</w:t>
        </w:r>
      </w:ins>
      <w:ins w:id="138" w:author="Ortiz Troncoso, Alvaro" w:date="2020-02-14T10:20:00Z">
        <w:r>
          <w:rPr>
            <w:lang w:val="en-US"/>
          </w:rPr>
          <w:t xml:space="preserve"> Vernacular names of subspecies are stored if applicable, otherwise the species name is used.</w:t>
        </w:r>
      </w:ins>
    </w:p>
    <w:p>
      <w:pPr>
        <w:pStyle w:val="NoSpacing"/>
        <w:rPr>
          <w:lang w:val="en-US"/>
        </w:rPr>
      </w:pPr>
      <w:r>
        <w:rPr>
          <w:lang w:val="en-US"/>
        </w:rPr>
      </w:r>
    </w:p>
    <w:p>
      <w:pPr>
        <w:pStyle w:val="NoSpacing"/>
        <w:rPr>
          <w:i/>
          <w:i/>
          <w:lang w:val="en-US"/>
          <w:ins w:id="141" w:author="Ortiz Troncoso, Alvaro" w:date="2020-02-12T12:57:00Z"/>
        </w:rPr>
      </w:pPr>
      <w:ins w:id="139" w:author="Ortiz Troncoso, Alvaro" w:date="2020-02-12T12:57:00Z">
        <w:r>
          <w:rPr>
            <w:i/>
            <w:lang w:val="en-US"/>
          </w:rPr>
          <w:t xml:space="preserve">The recommended workflow is to </w:t>
        </w:r>
      </w:ins>
      <w:ins w:id="140" w:author="Ortiz Troncoso, Alvaro" w:date="2020-02-12T12:58:00Z">
        <w:r>
          <w:rPr>
            <w:i/>
            <w:lang w:val="en-US"/>
          </w:rPr>
          <w:t>fill-in the vernacular names during data import, by collecting them from the Wikidata API.</w:t>
        </w:r>
      </w:ins>
    </w:p>
    <w:p>
      <w:pPr>
        <w:pStyle w:val="NoSpacing"/>
        <w:rPr>
          <w:lang w:val="en-US"/>
          <w:ins w:id="143" w:author="Ortiz Troncoso, Alvaro" w:date="2020-02-12T12:56:00Z"/>
        </w:rPr>
      </w:pPr>
      <w:ins w:id="142" w:author="Ortiz Troncoso, Alvaro" w:date="2020-02-12T12:56:00Z">
        <w:r>
          <w:rPr>
            <w:lang w:val="en-US"/>
          </w:rPr>
        </w:r>
      </w:ins>
    </w:p>
    <w:p>
      <w:pPr>
        <w:pStyle w:val="NoSpacing"/>
        <w:rPr>
          <w:lang w:val="en-US"/>
        </w:rPr>
      </w:pPr>
      <w:del w:id="144" w:author="Ortiz Troncoso, Alvaro" w:date="2020-02-12T12:33:00Z">
        <w:r>
          <w:rPr>
            <w:lang w:val="en-US"/>
          </w:rPr>
          <w:delText xml:space="preserve"> </w:delText>
        </w:r>
      </w:del>
      <w:del w:id="145" w:author="Ortiz Troncoso, Alvaro" w:date="2020-02-12T12:33:00Z">
        <w:r>
          <w:rPr>
            <w:lang w:val="en-US"/>
          </w:rPr>
          <w:delText>two parts</w:delText>
        </w:r>
      </w:del>
    </w:p>
    <w:p>
      <w:pPr>
        <w:pStyle w:val="NoSpacing"/>
        <w:numPr>
          <w:ilvl w:val="0"/>
          <w:numId w:val="3"/>
        </w:numPr>
        <w:rPr>
          <w:lang w:val="en-US"/>
        </w:rPr>
      </w:pPr>
      <w:del w:id="146" w:author="Ortiz Troncoso, Alvaro" w:date="2020-02-12T12:59:00Z">
        <w:r>
          <w:rPr>
            <w:lang w:val="en-US"/>
          </w:rPr>
          <w:delText>Latin name: The Latin name is recorded here, whereby the information on the genus and species is stored in separate fields</w:delText>
        </w:r>
      </w:del>
    </w:p>
    <w:p>
      <w:pPr>
        <w:pStyle w:val="NoSpacing"/>
        <w:rPr/>
      </w:pPr>
      <w:del w:id="147" w:author="Ortiz Troncoso, Alvaro" w:date="2020-02-12T12:59:00Z">
        <w:r>
          <w:rPr>
            <w:b/>
            <w:lang w:val="en-US"/>
          </w:rPr>
          <w:delText>Latin name (genus)</w:delText>
        </w:r>
      </w:del>
      <w:del w:id="148" w:author="Ortiz Troncoso, Alvaro" w:date="2020-02-12T12:59:00Z">
        <w:r>
          <w:rPr>
            <w:lang w:val="en-US"/>
          </w:rPr>
          <w:delText xml:space="preserve"> (</w:delText>
        </w:r>
      </w:del>
      <w:del w:id="149" w:author="Ortiz Troncoso, Alvaro" w:date="2020-01-29T13:10:00Z">
        <w:r>
          <w:rPr>
            <w:lang w:val="en-US"/>
          </w:rPr>
          <w:delText>Excel example</w:delText>
        </w:r>
      </w:del>
      <w:r>
        <w:rPr>
          <w:lang w:val="en-US"/>
        </w:rPr>
        <w:commentReference w:id="4"/>
      </w:r>
      <w:del w:id="150" w:author="Ortiz Troncoso, Alvaro" w:date="2020-02-12T12:59:00Z">
        <w:r>
          <w:rPr>
            <w:lang w:val="en-US"/>
          </w:rPr>
          <w:delText>: Orcinus)</w:delText>
        </w:r>
      </w:del>
    </w:p>
    <w:p>
      <w:pPr>
        <w:pStyle w:val="NoSpacing"/>
        <w:rPr/>
      </w:pPr>
      <w:del w:id="151" w:author="Ortiz Troncoso, Alvaro" w:date="2020-02-12T12:59:00Z">
        <w:r>
          <w:rPr>
            <w:lang w:val="en-US"/>
          </w:rPr>
          <w:delText xml:space="preserve">Implementation: the taxonomic information on genus is represented in the table genus </w:delText>
        </w:r>
      </w:del>
      <w:r>
        <w:rPr>
          <w:lang w:val="en-US"/>
        </w:rPr>
        <w:commentReference w:id="5"/>
      </w:r>
      <w:del w:id="152" w:author="Ortiz Troncoso, Alvaro" w:date="2020-02-12T12:59:00Z">
        <w:r>
          <w:rPr>
            <w:lang w:val="en-US"/>
          </w:rPr>
          <w:delText>and referenced in the species table.</w:delText>
        </w:r>
      </w:del>
    </w:p>
    <w:p>
      <w:pPr>
        <w:pStyle w:val="NoSpacing"/>
        <w:rPr>
          <w:lang w:val="en-US"/>
        </w:rPr>
      </w:pPr>
      <w:del w:id="153" w:author="Ortiz Troncoso, Alvaro" w:date="2020-02-12T12:59:00Z">
        <w:r>
          <w:rPr>
            <w:b/>
            <w:lang w:val="en-US"/>
          </w:rPr>
          <w:delText>Latin name (species)(</w:delText>
        </w:r>
      </w:del>
      <w:del w:id="154" w:author="Ortiz Troncoso, Alvaro" w:date="2020-02-12T12:59:00Z">
        <w:r>
          <w:rPr>
            <w:lang w:val="en-US"/>
          </w:rPr>
          <w:delText xml:space="preserve"> </w:delText>
        </w:r>
      </w:del>
      <w:del w:id="155" w:author="Ortiz Troncoso, Alvaro" w:date="2020-01-29T13:10:00Z">
        <w:r>
          <w:rPr>
            <w:lang w:val="en-US"/>
          </w:rPr>
          <w:delText>Excel example</w:delText>
        </w:r>
      </w:del>
      <w:del w:id="156" w:author="Ortiz Troncoso, Alvaro" w:date="2020-02-12T12:59:00Z">
        <w:r>
          <w:rPr>
            <w:lang w:val="en-US"/>
          </w:rPr>
          <w:delText>: orca)</w:delText>
        </w:r>
      </w:del>
    </w:p>
    <w:p>
      <w:pPr>
        <w:pStyle w:val="NoSpacing"/>
        <w:rPr>
          <w:lang w:val="en-US"/>
        </w:rPr>
      </w:pPr>
      <w:del w:id="157" w:author="Ortiz Troncoso, Alvaro" w:date="2020-02-12T12:59:00Z">
        <w:r>
          <w:rPr>
            <w:lang w:val="en-US"/>
          </w:rPr>
          <w:delText>Implementation: the species and this species epithet is represented in</w:delText>
        </w:r>
      </w:del>
      <w:del w:id="158" w:author="Ortiz Troncoso, Alvaro" w:date="2019-12-10T14:16:00Z">
        <w:r>
          <w:rPr>
            <w:lang w:val="en-US"/>
          </w:rPr>
          <w:delText xml:space="preserve"> </w:delText>
        </w:r>
      </w:del>
      <w:del w:id="159" w:author="Ortiz Troncoso, Alvaro" w:date="2020-02-12T12:59:00Z">
        <w:r>
          <w:rPr>
            <w:lang w:val="en-US"/>
          </w:rPr>
          <w:delText>species.</w:delText>
        </w:r>
      </w:del>
      <w:del w:id="160" w:author="Ortiz Troncoso, Alvaro" w:date="2020-01-27T14:10:00Z">
        <w:r>
          <w:rPr>
            <w:lang w:val="en-GB"/>
          </w:rPr>
          <w:delText xml:space="preserve"> </w:delText>
        </w:r>
      </w:del>
      <w:del w:id="161" w:author="Ortiz Troncoso, Alvaro" w:date="2020-02-12T12:59:00Z">
        <w:r>
          <w:rPr>
            <w:lang w:val="en-US"/>
          </w:rPr>
          <w:delText>binomial_name_species_epithet.</w:delText>
        </w:r>
      </w:del>
    </w:p>
    <w:p>
      <w:pPr>
        <w:pStyle w:val="NoSpacing"/>
        <w:rPr/>
      </w:pPr>
      <w:r>
        <w:rPr>
          <w:lang w:val="en-US"/>
        </w:rPr>
        <w:t xml:space="preserve">Common name: </w:t>
      </w:r>
      <w:r>
        <w:rPr>
          <w:i/>
          <w:lang w:val="en-US"/>
        </w:rPr>
        <w:t>the usual name is entered here, both in English and in German</w:t>
      </w:r>
    </w:p>
    <w:p>
      <w:pPr>
        <w:pStyle w:val="NoSpacing"/>
        <w:numPr>
          <w:ilvl w:val="1"/>
          <w:numId w:val="3"/>
        </w:numPr>
        <w:rPr>
          <w:lang w:val="en-US"/>
        </w:rPr>
      </w:pPr>
      <w:r>
        <w:rPr>
          <w:b/>
          <w:lang w:val="en-US"/>
        </w:rPr>
        <w:t>German name</w:t>
      </w:r>
      <w:r>
        <w:rPr>
          <w:lang w:val="en-US"/>
        </w:rPr>
        <w:t xml:space="preserve"> (</w:t>
      </w:r>
      <w:del w:id="162" w:author="Ortiz Troncoso, Alvaro" w:date="2020-01-29T13:10:00Z">
        <w:r>
          <w:rPr>
            <w:lang w:val="en-US"/>
          </w:rPr>
          <w:delText>Excel example</w:delText>
        </w:r>
      </w:del>
      <w:ins w:id="163" w:author="Ortiz Troncoso, Alvaro" w:date="2020-01-29T13:10:00Z">
        <w:r>
          <w:rPr>
            <w:lang w:val="en-US"/>
          </w:rPr>
          <w:t>Example</w:t>
        </w:r>
      </w:ins>
      <w:r>
        <w:rPr>
          <w:lang w:val="en-US"/>
        </w:rPr>
        <w:t>: Schwertwal)</w:t>
      </w:r>
    </w:p>
    <w:p>
      <w:pPr>
        <w:pStyle w:val="NoSpacing"/>
        <w:numPr>
          <w:ilvl w:val="2"/>
          <w:numId w:val="3"/>
        </w:numPr>
        <w:rPr>
          <w:lang w:val="en-US"/>
        </w:rPr>
      </w:pPr>
      <w:r>
        <w:rPr>
          <w:lang w:val="en-US"/>
        </w:rPr>
        <w:t xml:space="preserve">implementation: represented in </w:t>
      </w:r>
      <w:ins w:id="164" w:author="Ortiz Troncoso, Alvaro" w:date="2019-12-10T14:16:00Z">
        <w:r>
          <w:rPr>
            <w:lang w:val="en-US"/>
          </w:rPr>
          <w:t>taxon</w:t>
        </w:r>
      </w:ins>
      <w:del w:id="165" w:author="Ortiz Troncoso, Alvaro" w:date="2020-02-12T13:10:00Z">
        <w:r>
          <w:rPr>
            <w:lang w:val="en-US"/>
          </w:rPr>
          <w:delText>species</w:delText>
        </w:r>
      </w:del>
      <w:r>
        <w:rPr>
          <w:lang w:val="en-US"/>
        </w:rPr>
        <w:t>.vernacular_name_german</w:t>
      </w:r>
    </w:p>
    <w:p>
      <w:pPr>
        <w:pStyle w:val="NoSpacing"/>
        <w:numPr>
          <w:ilvl w:val="1"/>
          <w:numId w:val="3"/>
        </w:numPr>
        <w:rPr>
          <w:lang w:val="en-US"/>
        </w:rPr>
      </w:pPr>
      <w:r>
        <w:rPr>
          <w:b/>
          <w:lang w:val="en-US"/>
        </w:rPr>
        <w:t>English name</w:t>
      </w:r>
      <w:r>
        <w:rPr>
          <w:lang w:val="en-US"/>
        </w:rPr>
        <w:t xml:space="preserve"> (</w:t>
      </w:r>
      <w:del w:id="166" w:author="Ortiz Troncoso, Alvaro" w:date="2020-01-29T13:10:00Z">
        <w:r>
          <w:rPr>
            <w:lang w:val="en-US"/>
          </w:rPr>
          <w:delText>Excel example</w:delText>
        </w:r>
      </w:del>
      <w:ins w:id="167" w:author="Ortiz Troncoso, Alvaro" w:date="2020-01-29T13:10:00Z">
        <w:r>
          <w:rPr>
            <w:lang w:val="en-US"/>
          </w:rPr>
          <w:t>Example</w:t>
        </w:r>
      </w:ins>
      <w:r>
        <w:rPr>
          <w:lang w:val="en-US"/>
        </w:rPr>
        <w:t xml:space="preserve">: </w:t>
      </w:r>
      <w:del w:id="168" w:author="Ortiz Troncoso, Alvaro" w:date="2020-02-12T12:59:00Z">
        <w:r>
          <w:rPr>
            <w:lang w:val="en-US"/>
          </w:rPr>
          <w:delText>Killer whale</w:delText>
        </w:r>
      </w:del>
      <w:ins w:id="169" w:author="Ortiz Troncoso, Alvaro" w:date="2020-02-12T12:59:00Z">
        <w:r>
          <w:rPr>
            <w:lang w:val="en-US"/>
          </w:rPr>
          <w:t>orca</w:t>
        </w:r>
      </w:ins>
      <w:r>
        <w:rPr>
          <w:lang w:val="en-US"/>
        </w:rPr>
        <w:t>)</w:t>
      </w:r>
    </w:p>
    <w:p>
      <w:pPr>
        <w:pStyle w:val="NoSpacing"/>
        <w:numPr>
          <w:ilvl w:val="2"/>
          <w:numId w:val="3"/>
        </w:numPr>
        <w:rPr>
          <w:lang w:val="en-US"/>
        </w:rPr>
      </w:pPr>
      <w:r>
        <w:rPr>
          <w:lang w:val="en-US"/>
        </w:rPr>
        <w:t xml:space="preserve">implementation: represented in </w:t>
      </w:r>
      <w:ins w:id="170" w:author="Ortiz Troncoso, Alvaro" w:date="2019-12-10T14:16:00Z">
        <w:r>
          <w:rPr>
            <w:lang w:val="en-US"/>
          </w:rPr>
          <w:t>taxon</w:t>
        </w:r>
      </w:ins>
      <w:del w:id="171" w:author="Ortiz Troncoso, Alvaro" w:date="2020-02-12T13:10:00Z">
        <w:r>
          <w:rPr>
            <w:lang w:val="en-US"/>
          </w:rPr>
          <w:delText>species</w:delText>
        </w:r>
      </w:del>
      <w:r>
        <w:rPr>
          <w:lang w:val="en-US"/>
        </w:rPr>
        <w:t>.vernacular_name_english</w:t>
      </w:r>
    </w:p>
    <w:p>
      <w:pPr>
        <w:pStyle w:val="NoSpacing"/>
        <w:rPr>
          <w:b/>
          <w:b/>
          <w:i/>
          <w:i/>
          <w:lang w:val="en-US"/>
          <w:del w:id="173" w:author="Ortiz Troncoso, Alvaro" w:date="2020-02-12T13:10:00Z"/>
        </w:rPr>
      </w:pPr>
      <w:del w:id="172" w:author="Ortiz Troncoso, Alvaro" w:date="2020-02-12T13:10:00Z">
        <w:r>
          <w:rPr/>
        </w:r>
      </w:del>
    </w:p>
    <w:p>
      <w:pPr>
        <w:pStyle w:val="NoSpacing"/>
        <w:rPr>
          <w:b/>
          <w:b/>
          <w:i/>
          <w:i/>
          <w:lang w:val="en-US"/>
          <w:del w:id="183" w:author="Ortiz Troncoso, Alvaro" w:date="2020-02-12T13:08:00Z"/>
        </w:rPr>
      </w:pPr>
      <w:del w:id="174" w:author="Ortiz Troncoso, Alvaro" w:date="2020-02-12T13:08:00Z">
        <w:r>
          <w:rPr>
            <w:u w:val="single"/>
            <w:lang w:val="en-US"/>
          </w:rPr>
          <w:delText>Taxonomic information – higher ranks:</w:delText>
        </w:r>
      </w:del>
      <w:del w:id="175" w:author="Ortiz Troncoso, Alvaro" w:date="2020-02-12T13:08:00Z">
        <w:r>
          <w:rPr>
            <w:lang w:val="en-US"/>
          </w:rPr>
          <w:delText xml:space="preserve"> </w:delText>
        </w:r>
      </w:del>
      <w:del w:id="176" w:author="Ortiz Troncoso, Alvaro" w:date="2020-02-12T13:08:00Z">
        <w:r>
          <w:rPr>
            <w:i/>
            <w:lang w:val="en-US"/>
          </w:rPr>
          <w:delText xml:space="preserve">the </w:delText>
        </w:r>
      </w:del>
      <w:del w:id="177" w:author="Ortiz Troncoso, Alvaro" w:date="2020-02-12T13:07:00Z">
        <w:r>
          <w:rPr>
            <w:i/>
            <w:lang w:val="en-US"/>
          </w:rPr>
          <w:delText xml:space="preserve">systematic </w:delText>
        </w:r>
      </w:del>
      <w:del w:id="178" w:author="Ortiz Troncoso, Alvaro" w:date="2020-02-12T13:08:00Z">
        <w:r>
          <w:rPr>
            <w:i/>
            <w:lang w:val="en-US"/>
          </w:rPr>
          <w:delText xml:space="preserve">taxonomic </w:delText>
        </w:r>
      </w:del>
      <w:del w:id="179" w:author="Ortiz Troncoso, Alvaro" w:date="2020-02-12T13:07:00Z">
        <w:r>
          <w:rPr>
            <w:i/>
            <w:lang w:val="en-US"/>
          </w:rPr>
          <w:delText xml:space="preserve">classification </w:delText>
        </w:r>
      </w:del>
      <w:del w:id="180" w:author="Ortiz Troncoso, Alvaro" w:date="2020-02-12T13:08:00Z">
        <w:r>
          <w:rPr>
            <w:i/>
            <w:lang w:val="en-US"/>
          </w:rPr>
          <w:delText xml:space="preserve">is recorded in </w:delText>
        </w:r>
      </w:del>
      <w:del w:id="181" w:author="Ortiz Troncoso, Alvaro" w:date="2020-02-12T13:00:00Z">
        <w:r>
          <w:rPr>
            <w:i/>
            <w:lang w:val="en-US"/>
          </w:rPr>
          <w:delText>two parts</w:delText>
        </w:r>
      </w:del>
      <w:del w:id="182" w:author="Ortiz Troncoso, Alvaro" w:date="2020-02-12T13:01:00Z">
        <w:r>
          <w:rPr>
            <w:i/>
            <w:lang w:val="en-US"/>
          </w:rPr>
          <w:delText>:</w:delText>
        </w:r>
      </w:del>
    </w:p>
    <w:p>
      <w:pPr>
        <w:pStyle w:val="NoSpacing"/>
        <w:rPr/>
      </w:pPr>
      <w:del w:id="184" w:author="Ortiz Troncoso, Alvaro" w:date="2020-02-12T13:01:00Z">
        <w:r>
          <w:rPr>
            <w:b/>
            <w:lang w:val="en-US"/>
          </w:rPr>
          <w:delText xml:space="preserve">Class </w:delText>
        </w:r>
      </w:del>
      <w:r>
        <w:rPr>
          <w:b/>
          <w:lang w:val="en-US"/>
        </w:rPr>
        <w:commentReference w:id="6"/>
      </w:r>
      <w:del w:id="185" w:author="Ortiz Troncoso, Alvaro" w:date="2020-02-12T13:01:00Z">
        <w:r>
          <w:rPr>
            <w:b/>
            <w:lang w:val="en-US"/>
          </w:rPr>
          <w:delText>(</w:delText>
        </w:r>
      </w:del>
      <w:del w:id="186" w:author="Ortiz Troncoso, Alvaro" w:date="2020-01-29T13:10:00Z">
        <w:r>
          <w:rPr>
            <w:b/>
            <w:lang w:val="en-US"/>
          </w:rPr>
          <w:delText>Excel example</w:delText>
        </w:r>
      </w:del>
      <w:r>
        <w:rPr>
          <w:b/>
          <w:lang w:val="en-US"/>
        </w:rPr>
        <w:commentReference w:id="7"/>
      </w:r>
      <w:del w:id="187" w:author="Ortiz Troncoso, Alvaro" w:date="2020-02-12T13:01:00Z">
        <w:r>
          <w:rPr>
            <w:b/>
            <w:lang w:val="en-US"/>
          </w:rPr>
          <w:delText>: Mammal)</w:delText>
        </w:r>
      </w:del>
    </w:p>
    <w:p>
      <w:pPr>
        <w:pStyle w:val="NoSpacing"/>
        <w:rPr>
          <w:lang w:val="en-US"/>
        </w:rPr>
      </w:pPr>
      <w:del w:id="188" w:author="Ortiz Troncoso, Alvaro" w:date="2020-02-12T13:01:00Z">
        <w:r>
          <w:rPr>
            <w:lang w:val="en-US"/>
          </w:rPr>
          <w:delText xml:space="preserve">implementation: represented in </w:delText>
        </w:r>
      </w:del>
      <w:del w:id="189" w:author="Ortiz Troncoso, Alvaro" w:date="2019-11-28T17:12:00Z">
        <w:r>
          <w:rPr>
            <w:lang w:val="en-US"/>
          </w:rPr>
          <w:delText>order</w:delText>
        </w:r>
      </w:del>
      <w:del w:id="190" w:author="Ortiz Troncoso, Alvaro" w:date="2020-02-12T13:01:00Z">
        <w:r>
          <w:rPr>
            <w:lang w:val="en-US"/>
          </w:rPr>
          <w:delText>.scientific_name and referenced in table family</w:delText>
        </w:r>
      </w:del>
    </w:p>
    <w:p>
      <w:pPr>
        <w:pStyle w:val="NoSpacing"/>
        <w:rPr>
          <w:b/>
          <w:b/>
          <w:lang w:val="en-US"/>
        </w:rPr>
      </w:pPr>
      <w:del w:id="191" w:author="Ortiz Troncoso, Alvaro" w:date="2020-02-12T13:01:00Z">
        <w:r>
          <w:rPr>
            <w:b/>
            <w:lang w:val="en-US"/>
          </w:rPr>
          <w:delText>Family (</w:delText>
        </w:r>
      </w:del>
      <w:del w:id="192" w:author="Ortiz Troncoso, Alvaro" w:date="2020-01-29T13:10:00Z">
        <w:r>
          <w:rPr>
            <w:b/>
            <w:lang w:val="en-US"/>
          </w:rPr>
          <w:delText>Excel example</w:delText>
        </w:r>
      </w:del>
      <w:del w:id="193" w:author="Ortiz Troncoso, Alvaro" w:date="2020-02-12T13:01:00Z">
        <w:r>
          <w:rPr>
            <w:b/>
            <w:lang w:val="en-US"/>
          </w:rPr>
          <w:delText>: Delphinidae)</w:delText>
        </w:r>
      </w:del>
    </w:p>
    <w:p>
      <w:pPr>
        <w:pStyle w:val="NoSpacing"/>
        <w:rPr>
          <w:lang w:val="en-US"/>
        </w:rPr>
      </w:pPr>
      <w:del w:id="194" w:author="Ortiz Troncoso, Alvaro" w:date="2020-02-12T13:01:00Z">
        <w:r>
          <w:rPr>
            <w:lang w:val="en-US"/>
          </w:rPr>
          <w:delText>implementation: represented in family.scientific_name and referenced in table genus</w:delText>
        </w:r>
      </w:del>
    </w:p>
    <w:p>
      <w:pPr>
        <w:pStyle w:val="NoSpacing"/>
        <w:rPr>
          <w:b/>
          <w:b/>
          <w:lang w:val="en-US"/>
        </w:rPr>
      </w:pPr>
      <w:r>
        <w:rPr>
          <w:b/>
          <w:lang w:val="en-US"/>
        </w:rPr>
      </w:r>
    </w:p>
    <w:p>
      <w:pPr>
        <w:pStyle w:val="NoSpacing"/>
        <w:rPr>
          <w:i/>
          <w:i/>
          <w:lang w:val="en-US"/>
        </w:rPr>
      </w:pPr>
      <w:commentRangeStart w:id="8"/>
      <w:r>
        <w:rPr>
          <w:u w:val="single"/>
          <w:lang w:val="en-US"/>
        </w:rPr>
        <w:t>Literature information</w:t>
      </w:r>
      <w:r>
        <w:rPr>
          <w:u w:val="single"/>
          <w:lang w:val="en-US"/>
        </w:rPr>
      </w:r>
      <w:commentRangeEnd w:id="8"/>
      <w:r>
        <w:commentReference w:id="8"/>
      </w:r>
      <w:r>
        <w:rPr>
          <w:u w:val="single"/>
          <w:lang w:val="en-US"/>
        </w:rPr>
        <w:t>:</w:t>
      </w:r>
      <w:r>
        <w:rPr>
          <w:b/>
          <w:lang w:val="en-US"/>
        </w:rPr>
        <w:t xml:space="preserve"> </w:t>
      </w:r>
      <w:r>
        <w:rPr>
          <w:i/>
          <w:lang w:val="en-US"/>
        </w:rPr>
        <w:t xml:space="preserve">is divided into the long and short form and the </w:t>
      </w:r>
      <w:del w:id="195" w:author="Ortiz Troncoso, Alvaro" w:date="2020-02-14T10:25:00Z">
        <w:r>
          <w:rPr>
            <w:i/>
            <w:lang w:val="en-US"/>
          </w:rPr>
          <w:delText>doi</w:delText>
        </w:r>
      </w:del>
      <w:ins w:id="196" w:author="Ortiz Troncoso, Alvaro" w:date="2020-02-14T10:25:00Z">
        <w:r>
          <w:rPr>
            <w:i/>
            <w:lang w:val="en-US"/>
          </w:rPr>
          <w:t>DOI</w:t>
        </w:r>
      </w:ins>
      <w:r>
        <w:rPr>
          <w:i/>
          <w:lang w:val="en-US"/>
        </w:rPr>
        <w:t>. Note that more than</w:t>
      </w:r>
      <w:ins w:id="197" w:author="Ortiz Troncoso, Alvaro" w:date="2020-02-14T10:26:00Z">
        <w:r>
          <w:rPr>
            <w:i/>
            <w:lang w:val="en-US"/>
          </w:rPr>
          <w:t xml:space="preserve"> one</w:t>
        </w:r>
      </w:ins>
      <w:r>
        <w:rPr>
          <w:i/>
          <w:lang w:val="en-US"/>
        </w:rPr>
        <w:t xml:space="preserve"> publication can be</w:t>
      </w:r>
      <w:ins w:id="198" w:author="Ortiz Troncoso, Alvaro" w:date="2020-02-14T10:26:00Z">
        <w:r>
          <w:rPr>
            <w:i/>
            <w:lang w:val="en-US"/>
          </w:rPr>
          <w:t xml:space="preserve"> related</w:t>
        </w:r>
      </w:ins>
      <w:del w:id="199" w:author="Ortiz Troncoso, Alvaro" w:date="2020-02-14T10:26:00Z">
        <w:r>
          <w:rPr>
            <w:i/>
            <w:lang w:val="en-US"/>
          </w:rPr>
          <w:delText xml:space="preserve"> connected</w:delText>
        </w:r>
      </w:del>
      <w:r>
        <w:rPr>
          <w:i/>
          <w:lang w:val="en-US"/>
        </w:rPr>
        <w:t xml:space="preserve"> to an audiogram. In particular, data that was already published can be published again in conjunction with data from other experiments in a follow-up publication. In such cases, data from different experimental investigations is always allocated to different audiograms.</w:t>
      </w:r>
    </w:p>
    <w:p>
      <w:pPr>
        <w:pStyle w:val="NoSpacing"/>
        <w:rPr>
          <w:i/>
          <w:i/>
          <w:lang w:val="en-US"/>
        </w:rPr>
      </w:pPr>
      <w:r>
        <w:rPr>
          <w:i/>
          <w:lang w:val="en-US"/>
        </w:rPr>
      </w:r>
    </w:p>
    <w:p>
      <w:pPr>
        <w:pStyle w:val="NoSpacing"/>
        <w:rPr>
          <w:i/>
          <w:i/>
          <w:lang w:val="en-US"/>
          <w:ins w:id="208" w:author="Ortiz Troncoso, Alvaro" w:date="2020-02-14T10:22:00Z"/>
        </w:rPr>
      </w:pPr>
      <w:ins w:id="200" w:author="Ortiz Troncoso, Alvaro" w:date="2020-02-14T10:22:00Z">
        <w:r>
          <w:rPr>
            <w:i/>
            <w:lang w:val="en-US"/>
          </w:rPr>
          <w:t xml:space="preserve">The recommended workflow is to pull the citation information from </w:t>
        </w:r>
      </w:ins>
      <w:ins w:id="201" w:author="Ortiz Troncoso, Alvaro" w:date="2020-02-14T10:23:00Z">
        <w:r>
          <w:rPr>
            <w:i/>
            <w:lang w:val="en-US"/>
          </w:rPr>
          <w:t xml:space="preserve">the DOI-foundation’s API </w:t>
        </w:r>
      </w:ins>
      <w:ins w:id="202" w:author="Ortiz Troncoso, Alvaro" w:date="2020-02-14T10:22:00Z">
        <w:r>
          <w:rPr>
            <w:i/>
            <w:lang w:val="en-US"/>
          </w:rPr>
          <w:t>by resolving the DOI</w:t>
        </w:r>
      </w:ins>
      <w:ins w:id="203" w:author="Ortiz Troncoso, Alvaro" w:date="2020-02-14T10:23:00Z">
        <w:r>
          <w:rPr>
            <w:i/>
            <w:lang w:val="en-US"/>
          </w:rPr>
          <w:t xml:space="preserve"> during data import. As not all publications have a DOI, </w:t>
        </w:r>
      </w:ins>
      <w:ins w:id="204" w:author="Ortiz Troncoso, Alvaro" w:date="2020-02-14T10:25:00Z">
        <w:r>
          <w:rPr>
            <w:i/>
            <w:lang w:val="en-US"/>
          </w:rPr>
          <w:t>e</w:t>
        </w:r>
      </w:ins>
      <w:ins w:id="205" w:author="Ortiz Troncoso, Alvaro" w:date="2020-02-14T10:24:00Z">
        <w:r>
          <w:rPr>
            <w:i/>
            <w:lang w:val="en-US"/>
          </w:rPr>
          <w:t xml:space="preserve">specially older ones, the “source long” and “source short” fields can be </w:t>
        </w:r>
      </w:ins>
      <w:ins w:id="206" w:author="Ortiz Troncoso, Alvaro" w:date="2020-02-14T10:27:00Z">
        <w:r>
          <w:rPr>
            <w:i/>
            <w:lang w:val="en-US"/>
          </w:rPr>
          <w:t>filled manually as a fallback</w:t>
        </w:r>
      </w:ins>
      <w:ins w:id="207" w:author="Ortiz Troncoso, Alvaro" w:date="2020-02-14T10:24:00Z">
        <w:r>
          <w:rPr>
            <w:i/>
            <w:lang w:val="en-US"/>
          </w:rPr>
          <w:t>.</w:t>
        </w:r>
      </w:ins>
    </w:p>
    <w:p>
      <w:pPr>
        <w:pStyle w:val="NoSpacing"/>
        <w:rPr>
          <w:b/>
          <w:b/>
          <w:lang w:val="en-US"/>
        </w:rPr>
      </w:pPr>
      <w:r>
        <w:rPr>
          <w:b/>
          <w:lang w:val="en-US"/>
        </w:rPr>
      </w:r>
    </w:p>
    <w:p>
      <w:pPr>
        <w:pStyle w:val="NoSpacing"/>
        <w:numPr>
          <w:ilvl w:val="0"/>
          <w:numId w:val="4"/>
        </w:numPr>
        <w:rPr>
          <w:lang w:val="en-US"/>
        </w:rPr>
      </w:pPr>
      <w:ins w:id="209" w:author="Ortiz Troncoso, Alvaro" w:date="2020-02-14T10:21:00Z">
        <w:commentRangeStart w:id="9"/>
        <w:commentRangeStart w:id="10"/>
        <w:r>
          <w:rPr>
            <w:b/>
            <w:lang w:val="en-US"/>
          </w:rPr>
          <w:t>DOI</w:t>
        </w:r>
      </w:ins>
      <w:ins w:id="210" w:author="Ortiz Troncoso, Alvaro" w:date="2020-02-14T10:21:00Z">
        <w:r>
          <w:rPr>
            <w:lang w:val="en-US"/>
          </w:rPr>
          <w:t xml:space="preserve"> </w:t>
        </w:r>
      </w:ins>
      <w:r>
        <w:rPr>
          <w:lang w:val="en-US"/>
        </w:rPr>
      </w:r>
      <w:commentRangeEnd w:id="10"/>
      <w:r>
        <w:commentReference w:id="10"/>
      </w:r>
      <w:r>
        <w:rPr>
          <w:lang w:val="en-US"/>
        </w:rPr>
      </w:r>
      <w:ins w:id="211" w:author="Ortiz Troncoso, Alvaro" w:date="2020-02-14T10:21:00Z">
        <w:commentRangeEnd w:id="9"/>
        <w:r>
          <w:commentReference w:id="9"/>
        </w:r>
        <w:r>
          <w:rPr>
            <w:lang w:val="en-US"/>
          </w:rPr>
          <w:t>(Example:  10.1121/1.427121)</w:t>
        </w:r>
      </w:ins>
    </w:p>
    <w:p>
      <w:pPr>
        <w:pStyle w:val="NoSpacing"/>
        <w:numPr>
          <w:ilvl w:val="1"/>
          <w:numId w:val="4"/>
        </w:numPr>
        <w:pPrChange w:id="0" w:author="Ortiz Troncoso, Alvaro" w:date="2020-02-14T10:21:00Z">
          <w:pPr>
            <w:ind w:left="720" w:hanging="360"/>
          </w:pPr>
        </w:pPrChange>
        <w:rPr>
          <w:lang w:val="en-US"/>
          <w:ins w:id="214" w:author="Ortiz Troncoso, Alvaro" w:date="2020-02-14T10:21:00Z"/>
        </w:rPr>
      </w:pPr>
      <w:r>
        <w:rPr>
          <w:lang w:val="en-US"/>
        </w:rPr>
        <w:t>implementation</w:t>
      </w:r>
      <w:ins w:id="212" w:author="Ortiz Troncoso, Alvaro" w:date="2020-02-14T10:21:00Z">
        <w:r>
          <w:rPr>
            <w:lang w:val="en-US"/>
          </w:rPr>
          <w:t xml:space="preserve">: represented as </w:t>
        </w:r>
      </w:ins>
      <w:ins w:id="213" w:author="Ortiz Troncoso, Alvaro" w:date="2020-02-14T10:21:00Z">
        <w:r>
          <w:rPr>
            <w:lang w:val="en-US"/>
          </w:rPr>
          <w:t>publication.doi</w:t>
        </w:r>
      </w:ins>
    </w:p>
    <w:p>
      <w:pPr>
        <w:pStyle w:val="NoSpacing"/>
        <w:numPr>
          <w:ilvl w:val="0"/>
          <w:numId w:val="4"/>
        </w:numPr>
        <w:rPr>
          <w:lang w:val="en-US"/>
        </w:rPr>
      </w:pPr>
      <w:r>
        <w:rPr>
          <w:b/>
          <w:lang w:val="en-US"/>
        </w:rPr>
        <w:t xml:space="preserve">Source </w:t>
        <w:tab/>
        <w:t>long</w:t>
      </w:r>
      <w:r>
        <w:rPr>
          <w:lang w:val="en-US"/>
        </w:rPr>
        <w:t xml:space="preserve"> (</w:t>
      </w:r>
      <w:del w:id="215" w:author="Ortiz Troncoso, Alvaro" w:date="2020-01-29T13:10:00Z">
        <w:r>
          <w:rPr>
            <w:lang w:val="en-US"/>
          </w:rPr>
          <w:delText>Excel example</w:delText>
        </w:r>
      </w:del>
      <w:ins w:id="216" w:author="Ortiz Troncoso, Alvaro" w:date="2020-01-29T13:10:00Z">
        <w:r>
          <w:rPr>
            <w:lang w:val="en-US"/>
          </w:rPr>
          <w:t>Example</w:t>
        </w:r>
      </w:ins>
      <w:r>
        <w:rPr>
          <w:lang w:val="en-US"/>
        </w:rPr>
        <w:t>:  Szymanski, M. D., Bain, D. E., Kiehl, K., Pennington, S., Wong, S., Henry, K. R. (1999) Killer whale (Orcinus orca) hearing: Auditory brainstem response and behavioral audiograms. Acoustical Society of America. 106 (2): 1134-1141)</w:t>
      </w:r>
    </w:p>
    <w:p>
      <w:pPr>
        <w:pStyle w:val="NoSpacing"/>
        <w:numPr>
          <w:ilvl w:val="1"/>
          <w:numId w:val="4"/>
        </w:numPr>
        <w:rPr>
          <w:lang w:val="en-US"/>
          <w:del w:id="217" w:author="Ortiz Troncoso, Alvaro" w:date="2020-02-14T10:25:00Z"/>
        </w:rPr>
      </w:pPr>
      <w:r>
        <w:rPr>
          <w:lang w:val="en-US"/>
        </w:rPr>
        <w:t>implementation: represented as publication.citation_long</w:t>
      </w:r>
    </w:p>
    <w:p>
      <w:pPr>
        <w:pStyle w:val="NoSpacing"/>
        <w:numPr>
          <w:ilvl w:val="1"/>
          <w:numId w:val="4"/>
        </w:numPr>
        <w:rPr>
          <w:lang w:val="en-US"/>
        </w:rPr>
      </w:pPr>
      <w:r>
        <w:rPr/>
      </w:r>
    </w:p>
    <w:p>
      <w:pPr>
        <w:pStyle w:val="NoSpacing"/>
        <w:numPr>
          <w:ilvl w:val="0"/>
          <w:numId w:val="4"/>
        </w:numPr>
        <w:rPr>
          <w:lang w:val="en-US"/>
          <w:del w:id="220" w:author="Ortiz Troncoso, Alvaro" w:date="2020-02-14T10:24:00Z"/>
        </w:rPr>
      </w:pPr>
      <w:r>
        <w:rPr>
          <w:b/>
          <w:lang w:val="en-US"/>
        </w:rPr>
        <w:t>Source short</w:t>
      </w:r>
      <w:r>
        <w:rPr>
          <w:lang w:val="en-US"/>
        </w:rPr>
        <w:t xml:space="preserve"> (</w:t>
      </w:r>
      <w:del w:id="218" w:author="Ortiz Troncoso, Alvaro" w:date="2020-01-29T13:10:00Z">
        <w:r>
          <w:rPr>
            <w:lang w:val="en-US"/>
          </w:rPr>
          <w:delText>Excel example</w:delText>
        </w:r>
      </w:del>
      <w:ins w:id="219" w:author="Ortiz Troncoso, Alvaro" w:date="2020-01-29T13:10:00Z">
        <w:r>
          <w:rPr>
            <w:lang w:val="en-US"/>
          </w:rPr>
          <w:t>Example</w:t>
        </w:r>
      </w:ins>
      <w:r>
        <w:rPr>
          <w:lang w:val="en-US"/>
        </w:rPr>
        <w:t>:  Szymanski et al., 1999)</w:t>
      </w:r>
    </w:p>
    <w:p>
      <w:pPr>
        <w:pStyle w:val="NoSpacing"/>
        <w:numPr>
          <w:ilvl w:val="0"/>
          <w:numId w:val="4"/>
        </w:numPr>
        <w:rPr>
          <w:lang w:val="en-US"/>
        </w:rPr>
      </w:pPr>
      <w:r>
        <w:rPr/>
      </w:r>
    </w:p>
    <w:p>
      <w:pPr>
        <w:pStyle w:val="NoSpacing"/>
        <w:numPr>
          <w:ilvl w:val="1"/>
          <w:numId w:val="4"/>
        </w:numPr>
        <w:rPr>
          <w:lang w:val="en-US"/>
        </w:rPr>
      </w:pPr>
      <w:r>
        <w:rPr>
          <w:lang w:val="en-US"/>
        </w:rPr>
        <w:t>implementation: represented as publication.citation_short</w:t>
      </w:r>
    </w:p>
    <w:p>
      <w:pPr>
        <w:pStyle w:val="NoSpacing"/>
        <w:ind w:left="1440" w:hanging="0"/>
        <w:rPr>
          <w:lang w:val="en-US"/>
        </w:rPr>
      </w:pPr>
      <w:r>
        <w:rPr>
          <w:lang w:val="en-US"/>
        </w:rPr>
      </w:r>
    </w:p>
    <w:p>
      <w:pPr>
        <w:pStyle w:val="NoSpacing"/>
        <w:numPr>
          <w:ilvl w:val="0"/>
          <w:numId w:val="4"/>
        </w:numPr>
        <w:rPr/>
      </w:pPr>
      <w:del w:id="221" w:author="Ortiz Troncoso, Alvaro" w:date="2020-02-14T10:21:00Z">
        <w:r>
          <w:rPr>
            <w:b/>
            <w:lang w:val="en-US"/>
          </w:rPr>
          <w:delText>DOI</w:delText>
        </w:r>
      </w:del>
      <w:del w:id="222" w:author="Ortiz Troncoso, Alvaro" w:date="2020-02-14T10:21:00Z">
        <w:r>
          <w:rPr>
            <w:lang w:val="en-US"/>
          </w:rPr>
          <w:delText xml:space="preserve"> </w:delText>
        </w:r>
      </w:del>
      <w:commentRangeStart w:id="12"/>
      <w:r>
        <w:rPr>
          <w:lang w:val="en-US"/>
        </w:rPr>
        <w:commentReference w:id="11"/>
      </w:r>
      <w:del w:id="223" w:author="Ortiz Troncoso, Alvaro" w:date="2020-02-14T10:21:00Z">
        <w:r>
          <w:rPr>
            <w:lang w:val="en-US"/>
          </w:rPr>
          <w:delText>(</w:delText>
        </w:r>
      </w:del>
      <w:del w:id="224" w:author="Ortiz Troncoso, Alvaro" w:date="2020-01-29T13:10:00Z">
        <w:r>
          <w:rPr>
            <w:lang w:val="en-US"/>
          </w:rPr>
          <w:delText>Excel example</w:delText>
        </w:r>
      </w:del>
      <w:r>
        <w:rPr>
          <w:lang w:val="en-US"/>
        </w:rPr>
      </w:r>
      <w:del w:id="225" w:author="Ortiz Troncoso, Alvaro" w:date="2020-02-14T10:21:00Z">
        <w:commentRangeEnd w:id="12"/>
        <w:r>
          <w:commentReference w:id="12"/>
        </w:r>
        <w:r>
          <w:rPr>
            <w:lang w:val="en-US"/>
          </w:rPr>
          <w:delText>:  10.1121/1.427121)</w:delText>
        </w:r>
      </w:del>
    </w:p>
    <w:p>
      <w:pPr>
        <w:pStyle w:val="NoSpacing"/>
        <w:numPr>
          <w:ilvl w:val="1"/>
          <w:numId w:val="4"/>
        </w:numPr>
        <w:rPr>
          <w:lang w:val="en-US"/>
        </w:rPr>
      </w:pPr>
      <w:del w:id="226" w:author="Ortiz Troncoso, Alvaro" w:date="2020-02-14T10:21:00Z">
        <w:r>
          <w:rPr>
            <w:lang w:val="en-US"/>
          </w:rPr>
          <w:delText>implementation: represented as publication.doi</w:delText>
        </w:r>
      </w:del>
    </w:p>
    <w:p>
      <w:pPr>
        <w:pStyle w:val="NoSpacing"/>
        <w:numPr>
          <w:ilvl w:val="0"/>
          <w:numId w:val="4"/>
        </w:numPr>
        <w:rPr>
          <w:lang w:val="en-US"/>
        </w:rPr>
      </w:pPr>
      <w:r>
        <w:rPr>
          <w:lang w:val="en-US"/>
        </w:rPr>
      </w:r>
    </w:p>
    <w:p>
      <w:pPr>
        <w:pStyle w:val="NoSpacing"/>
        <w:rPr>
          <w:i/>
          <w:i/>
          <w:lang w:val="en-US"/>
        </w:rPr>
      </w:pPr>
      <w:r>
        <w:rPr>
          <w:u w:val="single"/>
          <w:lang w:val="en-US"/>
        </w:rPr>
        <w:t>Individual:</w:t>
      </w:r>
      <w:r>
        <w:rPr>
          <w:lang w:val="en-US"/>
        </w:rPr>
        <w:t xml:space="preserve"> </w:t>
      </w:r>
      <w:r>
        <w:rPr>
          <w:i/>
          <w:lang w:val="en-US"/>
        </w:rPr>
        <w:t>Information about the test animal is collected here in a coherent manner.</w:t>
      </w:r>
      <w:r>
        <w:rPr>
          <w:lang w:val="en-US"/>
        </w:rPr>
        <w:t xml:space="preserve"> </w:t>
      </w:r>
      <w:r>
        <w:rPr>
          <w:i/>
          <w:lang w:val="en-US"/>
        </w:rPr>
        <w:t>If the data can be clearly assigned to particular individuals, the following information is recorded separately. However, if no clear separation of the data can be established, the data shall be collected for all animals together and separated by a semicolon.</w:t>
      </w:r>
      <w:r>
        <w:rPr>
          <w:lang w:val="en-US"/>
        </w:rPr>
        <w:t xml:space="preserve"> </w:t>
      </w:r>
      <w:r>
        <w:rPr>
          <w:i/>
          <w:lang w:val="en-US"/>
        </w:rPr>
        <w:t>If the information is identical for both animals, they need not be separated with a semicolon. It is then sufficient to record this information only once.</w:t>
      </w:r>
    </w:p>
    <w:p>
      <w:pPr>
        <w:pStyle w:val="NoSpacing"/>
        <w:numPr>
          <w:ilvl w:val="0"/>
          <w:numId w:val="1"/>
        </w:numPr>
        <w:rPr>
          <w:b/>
          <w:b/>
          <w:lang w:val="en-US"/>
        </w:rPr>
      </w:pPr>
      <w:r>
        <w:rPr>
          <w:b/>
          <w:lang w:val="en-US"/>
        </w:rPr>
        <w:t xml:space="preserve">Number of experimental animals: </w:t>
      </w:r>
      <w:r>
        <w:rPr>
          <w:i/>
          <w:lang w:val="en-US"/>
        </w:rPr>
        <w:t>The exact number of animals that have been tested and included as data in this audiogram is given here</w:t>
      </w:r>
    </w:p>
    <w:p>
      <w:pPr>
        <w:pStyle w:val="NoSpacing"/>
        <w:numPr>
          <w:ilvl w:val="1"/>
          <w:numId w:val="1"/>
        </w:numPr>
        <w:rPr>
          <w:lang w:val="en-US"/>
        </w:rPr>
      </w:pPr>
      <w:del w:id="227" w:author="Ortiz Troncoso, Alvaro" w:date="2020-01-29T13:10:00Z">
        <w:r>
          <w:rPr>
            <w:lang w:val="en-US"/>
          </w:rPr>
          <w:delText>Excel example</w:delText>
        </w:r>
      </w:del>
      <w:ins w:id="228" w:author="Ortiz Troncoso, Alvaro" w:date="2020-01-29T13:10:00Z">
        <w:r>
          <w:rPr>
            <w:lang w:val="en-US"/>
          </w:rPr>
          <w:t>Example</w:t>
        </w:r>
      </w:ins>
      <w:r>
        <w:rPr>
          <w:lang w:val="en-US"/>
        </w:rPr>
        <w:t>: 2</w:t>
      </w:r>
    </w:p>
    <w:p>
      <w:pPr>
        <w:pStyle w:val="NoSpacing"/>
        <w:numPr>
          <w:ilvl w:val="1"/>
          <w:numId w:val="1"/>
        </w:numPr>
        <w:rPr>
          <w:lang w:val="en-US"/>
        </w:rPr>
      </w:pPr>
      <w:ins w:id="229" w:author="Ortiz Troncoso, Alvaro" w:date="2019-11-27T15:22:00Z">
        <w:r>
          <w:rPr>
            <w:lang w:val="en-US"/>
          </w:rPr>
          <w:t>I</w:t>
        </w:r>
      </w:ins>
      <w:del w:id="230" w:author="Ortiz Troncoso, Alvaro" w:date="2019-11-27T15:22:00Z">
        <w:r>
          <w:rPr>
            <w:lang w:val="en-US"/>
          </w:rPr>
          <w:delText>i</w:delText>
        </w:r>
      </w:del>
      <w:r>
        <w:rPr>
          <w:lang w:val="en-US"/>
        </w:rPr>
        <w:t xml:space="preserve">mplementation: The number of experimental animals involved is represented implicitly in the number of records from table individual_animal associated to the corresponding record in the table audiogram_experiment by a record in table test_animal. This design enables representation of the involvement of one or more usually anonymous individual animals in an audiogram experiment and at the same time enables representation of repeated involvements of the same individual animal in different experiments. Records in individual_animal are identified with artificial primary keys. If the animal can actually be identified individually (by a unique name or ID given to it by its keeping authority), this representation enables linking the same animal to different experiments. Individual animals that are not identified by a unique name in the information sources may actually be represented by more than one entry in table individual_animal. This is, with respect to the intended data usage, </w:t>
      </w:r>
      <w:del w:id="231" w:author="Ortiz Troncoso, Alvaro" w:date="2020-01-29T13:06:00Z">
        <w:r>
          <w:rPr>
            <w:lang w:val="en-US"/>
          </w:rPr>
          <w:delText>uncritical</w:delText>
        </w:r>
      </w:del>
      <w:r>
        <w:rPr>
          <w:lang w:val="en-US"/>
        </w:rPr>
        <w:commentReference w:id="13"/>
      </w:r>
      <w:ins w:id="232" w:author="Ortiz Troncoso, Alvaro" w:date="2020-01-29T13:06:00Z">
        <w:r>
          <w:rPr>
            <w:lang w:val="en-US"/>
          </w:rPr>
          <w:t>irrelevant</w:t>
        </w:r>
      </w:ins>
      <w:r>
        <w:rPr>
          <w:lang w:val="en-US"/>
        </w:rPr>
        <w:t>. Unless the animal is uniquely identified by an individual name, it can simply not be decided if two records in the table individual_animal represent the same or different individuals.</w:t>
      </w:r>
    </w:p>
    <w:p>
      <w:pPr>
        <w:pStyle w:val="NoSpacing"/>
        <w:rPr>
          <w:lang w:val="en-US"/>
        </w:rPr>
      </w:pPr>
      <w:r>
        <w:rPr>
          <w:lang w:val="en-US"/>
        </w:rPr>
      </w:r>
    </w:p>
    <w:p>
      <w:pPr>
        <w:pStyle w:val="NoSpacing"/>
        <w:numPr>
          <w:ilvl w:val="0"/>
          <w:numId w:val="1"/>
        </w:numPr>
        <w:rPr>
          <w:lang w:val="en-US"/>
        </w:rPr>
      </w:pPr>
      <w:r>
        <w:rPr>
          <w:b/>
          <w:lang w:val="en-US"/>
        </w:rPr>
        <w:t>Measurements:</w:t>
      </w:r>
      <w:r>
        <w:rPr>
          <w:lang w:val="en-US"/>
        </w:rPr>
        <w:t xml:space="preserve"> </w:t>
      </w:r>
      <w:r>
        <w:rPr>
          <w:i/>
          <w:lang w:val="en-US"/>
        </w:rPr>
        <w:t>Here it is recorded how often the animal was tested.</w:t>
      </w:r>
      <w:r>
        <w:rPr>
          <w:lang w:val="en-US"/>
        </w:rPr>
        <w:t xml:space="preserve"> </w:t>
      </w:r>
    </w:p>
    <w:p>
      <w:pPr>
        <w:pStyle w:val="NoSpacing"/>
        <w:numPr>
          <w:ilvl w:val="1"/>
          <w:numId w:val="1"/>
        </w:numPr>
        <w:rPr>
          <w:lang w:val="en-US"/>
        </w:rPr>
      </w:pPr>
      <w:del w:id="233" w:author="Ortiz Troncoso, Alvaro" w:date="2020-01-29T13:10:00Z">
        <w:r>
          <w:rPr>
            <w:lang w:val="en-US"/>
          </w:rPr>
          <w:delText>Excel example</w:delText>
        </w:r>
      </w:del>
      <w:ins w:id="234" w:author="Ortiz Troncoso, Alvaro" w:date="2020-01-29T13:10:00Z">
        <w:r>
          <w:rPr>
            <w:lang w:val="en-US"/>
          </w:rPr>
          <w:t>Example</w:t>
        </w:r>
      </w:ins>
      <w:r>
        <w:rPr>
          <w:lang w:val="en-US"/>
        </w:rPr>
        <w:t xml:space="preserve"> for 2 individuals: 2</w:t>
      </w:r>
    </w:p>
    <w:p>
      <w:pPr>
        <w:pStyle w:val="NoSpacing"/>
        <w:numPr>
          <w:ilvl w:val="1"/>
          <w:numId w:val="1"/>
        </w:numPr>
        <w:rPr>
          <w:lang w:val="en-US"/>
        </w:rPr>
      </w:pPr>
      <w:r>
        <w:rPr>
          <w:lang w:val="en-US"/>
        </w:rPr>
        <w:t>implementation: represented as audiogram_experiment.number_of_measurements</w:t>
      </w:r>
    </w:p>
    <w:p>
      <w:pPr>
        <w:pStyle w:val="NoSpacing"/>
        <w:ind w:left="1440" w:hanging="0"/>
        <w:rPr>
          <w:lang w:val="en-US"/>
        </w:rPr>
      </w:pPr>
      <w:r>
        <w:rPr>
          <w:lang w:val="en-US"/>
        </w:rPr>
      </w:r>
    </w:p>
    <w:p>
      <w:pPr>
        <w:pStyle w:val="NoSpacing"/>
        <w:numPr>
          <w:ilvl w:val="0"/>
          <w:numId w:val="1"/>
        </w:numPr>
        <w:rPr>
          <w:lang w:val="en-US"/>
        </w:rPr>
      </w:pPr>
      <w:r>
        <w:rPr>
          <w:b/>
          <w:lang w:val="en-US"/>
        </w:rPr>
        <w:t xml:space="preserve">Sex: </w:t>
      </w:r>
      <w:r>
        <w:rPr>
          <w:i/>
          <w:lang w:val="en-US"/>
        </w:rPr>
        <w:t>the sex of the animal is indicated as "female" or "male</w:t>
      </w:r>
      <w:r>
        <w:rPr>
          <w:lang w:val="en-US"/>
        </w:rPr>
        <w:t xml:space="preserve"> </w:t>
      </w:r>
    </w:p>
    <w:p>
      <w:pPr>
        <w:pStyle w:val="NoSpacing"/>
        <w:numPr>
          <w:ilvl w:val="1"/>
          <w:numId w:val="1"/>
        </w:numPr>
        <w:rPr>
          <w:lang w:val="en-US"/>
        </w:rPr>
      </w:pPr>
      <w:r>
        <w:rPr>
          <w:color w:val="9BBB59" w:themeColor="accent3"/>
          <w:lang w:val="en-US"/>
        </w:rPr>
        <w:t xml:space="preserve">Male </w:t>
      </w:r>
      <w:r>
        <w:rPr>
          <w:b/>
          <w:color w:val="9BBB59" w:themeColor="accent3"/>
          <w:lang w:val="en-US"/>
        </w:rPr>
        <w:t>/</w:t>
      </w:r>
      <w:r>
        <w:rPr>
          <w:color w:val="9BBB59" w:themeColor="accent3"/>
          <w:lang w:val="en-US"/>
        </w:rPr>
        <w:t xml:space="preserve"> Female  </w:t>
      </w:r>
      <w:r>
        <w:rPr>
          <w:lang w:val="en-US"/>
        </w:rPr>
        <w:t>(</w:t>
      </w:r>
      <w:del w:id="235" w:author="Ortiz Troncoso, Alvaro" w:date="2020-01-29T13:10:00Z">
        <w:r>
          <w:rPr>
            <w:lang w:val="en-US"/>
          </w:rPr>
          <w:delText>Excel example</w:delText>
        </w:r>
      </w:del>
      <w:ins w:id="236" w:author="Ortiz Troncoso, Alvaro" w:date="2020-01-29T13:10:00Z">
        <w:r>
          <w:rPr>
            <w:lang w:val="en-US"/>
          </w:rPr>
          <w:t>Example</w:t>
        </w:r>
      </w:ins>
      <w:r>
        <w:rPr>
          <w:lang w:val="en-US"/>
        </w:rPr>
        <w:t xml:space="preserve"> for 2 individuals: Female; Female )</w:t>
      </w:r>
    </w:p>
    <w:p>
      <w:pPr>
        <w:pStyle w:val="NoSpacing"/>
        <w:numPr>
          <w:ilvl w:val="1"/>
          <w:numId w:val="1"/>
        </w:numPr>
        <w:rPr>
          <w:lang w:val="en-US"/>
        </w:rPr>
      </w:pPr>
      <w:r>
        <w:rPr>
          <w:lang w:val="en-US"/>
        </w:rPr>
        <w:t>implementation: represented as individual_animal.sex</w:t>
      </w:r>
    </w:p>
    <w:p>
      <w:pPr>
        <w:pStyle w:val="NoSpacing"/>
        <w:ind w:left="1440" w:hanging="0"/>
        <w:rPr>
          <w:lang w:val="en-US"/>
        </w:rPr>
      </w:pPr>
      <w:r>
        <w:rPr>
          <w:lang w:val="en-US"/>
        </w:rPr>
      </w:r>
    </w:p>
    <w:p>
      <w:pPr>
        <w:pStyle w:val="NoSpacing"/>
        <w:numPr>
          <w:ilvl w:val="0"/>
          <w:numId w:val="1"/>
        </w:numPr>
        <w:rPr>
          <w:i/>
          <w:i/>
          <w:lang w:val="en-US"/>
        </w:rPr>
      </w:pPr>
      <w:r>
        <w:rPr>
          <w:b/>
          <w:lang w:val="en-US"/>
        </w:rPr>
        <w:t>Name:</w:t>
      </w:r>
      <w:r>
        <w:rPr>
          <w:lang w:val="en-US"/>
        </w:rPr>
        <w:t xml:space="preserve"> </w:t>
      </w:r>
      <w:r>
        <w:rPr>
          <w:i/>
          <w:lang w:val="en-US"/>
        </w:rPr>
        <w:t>If the name of the test animal is mentioned, it is entered here in order to be able to check whether the same animal appeared in several publications.</w:t>
      </w:r>
    </w:p>
    <w:p>
      <w:pPr>
        <w:pStyle w:val="NoSpacing"/>
        <w:numPr>
          <w:ilvl w:val="1"/>
          <w:numId w:val="1"/>
        </w:numPr>
        <w:rPr>
          <w:lang w:val="en-US"/>
        </w:rPr>
      </w:pPr>
      <w:del w:id="237" w:author="Ortiz Troncoso, Alvaro" w:date="2020-01-29T13:10:00Z">
        <w:r>
          <w:rPr>
            <w:lang w:val="en-US"/>
          </w:rPr>
          <w:delText>Excel example</w:delText>
        </w:r>
      </w:del>
      <w:ins w:id="238" w:author="Ortiz Troncoso, Alvaro" w:date="2020-01-29T13:10:00Z">
        <w:r>
          <w:rPr>
            <w:lang w:val="en-US"/>
          </w:rPr>
          <w:t>Example</w:t>
        </w:r>
      </w:ins>
      <w:r>
        <w:rPr>
          <w:lang w:val="en-US"/>
        </w:rPr>
        <w:t xml:space="preserve"> for 2 individuals: Yaka; Vigga</w:t>
      </w:r>
    </w:p>
    <w:p>
      <w:pPr>
        <w:pStyle w:val="NoSpacing"/>
        <w:numPr>
          <w:ilvl w:val="1"/>
          <w:numId w:val="1"/>
        </w:numPr>
        <w:rPr>
          <w:lang w:val="en-US"/>
        </w:rPr>
      </w:pPr>
      <w:r>
        <w:rPr>
          <w:lang w:val="en-US"/>
        </w:rPr>
        <w:t>implementation: represented as individual_animal.individual_name</w:t>
      </w:r>
    </w:p>
    <w:p>
      <w:pPr>
        <w:pStyle w:val="NoSpacing"/>
        <w:ind w:left="1440" w:hanging="0"/>
        <w:rPr>
          <w:lang w:val="en-US"/>
        </w:rPr>
      </w:pPr>
      <w:r>
        <w:rPr>
          <w:lang w:val="en-US"/>
        </w:rPr>
      </w:r>
    </w:p>
    <w:p>
      <w:pPr>
        <w:pStyle w:val="NoSpacing"/>
        <w:numPr>
          <w:ilvl w:val="0"/>
          <w:numId w:val="1"/>
        </w:numPr>
        <w:rPr>
          <w:lang w:val="en-US"/>
        </w:rPr>
      </w:pPr>
      <w:commentRangeStart w:id="14"/>
      <w:r>
        <w:rPr>
          <w:b/>
          <w:lang w:val="en-US"/>
        </w:rPr>
        <w:t>ID:</w:t>
      </w:r>
      <w:r>
        <w:rPr>
          <w:b/>
          <w:lang w:val="en-US"/>
        </w:rPr>
      </w:r>
      <w:commentRangeEnd w:id="14"/>
      <w:r>
        <w:commentReference w:id="14"/>
      </w:r>
      <w:r>
        <w:rPr>
          <w:lang w:val="en-US"/>
        </w:rPr>
        <w:t xml:space="preserve"> </w:t>
      </w:r>
      <w:r>
        <w:rPr>
          <w:i/>
          <w:lang w:val="en-US"/>
        </w:rPr>
        <w:t xml:space="preserve">Own ID generated here during </w:t>
      </w:r>
      <w:commentRangeStart w:id="15"/>
      <w:r>
        <w:rPr>
          <w:i/>
          <w:lang w:val="en-US"/>
        </w:rPr>
        <w:t>source evaluation</w:t>
      </w:r>
      <w:r>
        <w:rPr>
          <w:i/>
          <w:lang w:val="en-US"/>
        </w:rPr>
      </w:r>
      <w:commentRangeEnd w:id="15"/>
      <w:r>
        <w:commentReference w:id="15"/>
      </w:r>
      <w:r>
        <w:rPr>
          <w:i/>
          <w:lang w:val="en-US"/>
        </w:rPr>
        <w:t>. This ID is assigned across audiograms if the same animal is found to have been sampled in different audiograms.</w:t>
      </w:r>
    </w:p>
    <w:p>
      <w:pPr>
        <w:pStyle w:val="NoSpacing"/>
        <w:numPr>
          <w:ilvl w:val="1"/>
          <w:numId w:val="1"/>
        </w:numPr>
        <w:rPr>
          <w:lang w:val="en-US"/>
        </w:rPr>
      </w:pPr>
      <w:del w:id="239" w:author="Ortiz Troncoso, Alvaro" w:date="2020-01-29T13:10:00Z">
        <w:r>
          <w:rPr>
            <w:lang w:val="en-US"/>
          </w:rPr>
          <w:delText>Excel example</w:delText>
        </w:r>
      </w:del>
      <w:ins w:id="240" w:author="Ortiz Troncoso, Alvaro" w:date="2020-01-29T13:10:00Z">
        <w:r>
          <w:rPr>
            <w:lang w:val="en-US"/>
          </w:rPr>
          <w:t>Example</w:t>
        </w:r>
      </w:ins>
      <w:r>
        <w:rPr>
          <w:lang w:val="en-US"/>
        </w:rPr>
        <w:t xml:space="preserve"> for 2 individuals: 1; 2</w:t>
      </w:r>
    </w:p>
    <w:p>
      <w:pPr>
        <w:pStyle w:val="NoSpacing"/>
        <w:numPr>
          <w:ilvl w:val="1"/>
          <w:numId w:val="1"/>
        </w:numPr>
        <w:rPr>
          <w:lang w:val="en-US"/>
        </w:rPr>
      </w:pPr>
      <w:r>
        <w:rPr>
          <w:lang w:val="en-US"/>
        </w:rPr>
        <w:t>implementation: represented as individual_animal.id, used as primary key and referenced in table test_animal</w:t>
      </w:r>
    </w:p>
    <w:p>
      <w:pPr>
        <w:pStyle w:val="NoSpacing"/>
        <w:numPr>
          <w:ilvl w:val="1"/>
          <w:numId w:val="1"/>
        </w:numPr>
        <w:rPr>
          <w:lang w:val="en-US"/>
        </w:rPr>
      </w:pPr>
      <w:r>
        <w:rPr>
          <w:lang w:val="en-US"/>
        </w:rPr>
      </w:r>
    </w:p>
    <w:p>
      <w:pPr>
        <w:pStyle w:val="NoSpacing"/>
        <w:numPr>
          <w:ilvl w:val="0"/>
          <w:numId w:val="1"/>
        </w:numPr>
        <w:rPr>
          <w:lang w:val="en-US"/>
        </w:rPr>
      </w:pPr>
      <w:commentRangeStart w:id="16"/>
      <w:r>
        <w:rPr>
          <w:b/>
          <w:lang w:val="en-US"/>
        </w:rPr>
        <w:t>Life stage</w:t>
      </w:r>
      <w:r>
        <w:rPr>
          <w:b/>
          <w:lang w:val="en-US"/>
        </w:rPr>
      </w:r>
      <w:commentRangeEnd w:id="16"/>
      <w:r>
        <w:commentReference w:id="16"/>
      </w:r>
      <w:r>
        <w:rPr>
          <w:b/>
          <w:lang w:val="en-US"/>
        </w:rPr>
        <w:t>:</w:t>
      </w:r>
      <w:r>
        <w:rPr>
          <w:lang w:val="en-US"/>
        </w:rPr>
        <w:t xml:space="preserve"> </w:t>
      </w:r>
      <w:r>
        <w:rPr>
          <w:i/>
          <w:lang w:val="en-US"/>
        </w:rPr>
        <w:t>Information about the life status and the age of the animal is recorded.</w:t>
      </w:r>
      <w:r>
        <w:rPr>
          <w:lang w:val="en-US"/>
        </w:rPr>
        <w:tab/>
      </w:r>
    </w:p>
    <w:p>
      <w:pPr>
        <w:pStyle w:val="NoSpacing"/>
        <w:numPr>
          <w:ilvl w:val="1"/>
          <w:numId w:val="1"/>
        </w:numPr>
        <w:rPr>
          <w:lang w:val="en-US"/>
        </w:rPr>
      </w:pPr>
      <w:r>
        <w:rPr>
          <w:color w:val="9BBB59" w:themeColor="accent3"/>
          <w:lang w:val="en-US"/>
        </w:rPr>
        <w:t xml:space="preserve">Juvenile / Sub-adult / Adult  </w:t>
      </w:r>
      <w:r>
        <w:rPr>
          <w:lang w:val="en-US"/>
        </w:rPr>
        <w:t>(</w:t>
      </w:r>
      <w:del w:id="241" w:author="Ortiz Troncoso, Alvaro" w:date="2020-01-29T13:10:00Z">
        <w:r>
          <w:rPr>
            <w:lang w:val="en-US"/>
          </w:rPr>
          <w:delText>Excel example</w:delText>
        </w:r>
      </w:del>
      <w:ins w:id="242" w:author="Ortiz Troncoso, Alvaro" w:date="2020-01-29T13:10:00Z">
        <w:r>
          <w:rPr>
            <w:lang w:val="en-US"/>
          </w:rPr>
          <w:t>Example</w:t>
        </w:r>
      </w:ins>
      <w:r>
        <w:rPr>
          <w:lang w:val="en-US"/>
        </w:rPr>
        <w:t xml:space="preserve"> for 2 individuals:  adult; adult)</w:t>
      </w:r>
    </w:p>
    <w:p>
      <w:pPr>
        <w:pStyle w:val="NoSpacing"/>
        <w:numPr>
          <w:ilvl w:val="2"/>
          <w:numId w:val="1"/>
        </w:numPr>
        <w:rPr>
          <w:lang w:val="en-US"/>
        </w:rPr>
      </w:pPr>
      <w:r>
        <w:rPr>
          <w:lang w:val="en-US"/>
        </w:rPr>
        <w:t>implementation: represented as test_animal.life_stage</w:t>
      </w:r>
    </w:p>
    <w:p>
      <w:pPr>
        <w:pStyle w:val="NoSpacing"/>
        <w:numPr>
          <w:ilvl w:val="1"/>
          <w:numId w:val="1"/>
        </w:numPr>
        <w:rPr>
          <w:lang w:val="en-US"/>
        </w:rPr>
      </w:pPr>
      <w:r>
        <w:rPr>
          <w:lang w:val="en-US"/>
        </w:rPr>
        <w:t>Age in months (</w:t>
      </w:r>
      <w:del w:id="243" w:author="Ortiz Troncoso, Alvaro" w:date="2020-01-29T13:10:00Z">
        <w:r>
          <w:rPr>
            <w:lang w:val="en-US"/>
          </w:rPr>
          <w:delText>Excel example</w:delText>
        </w:r>
      </w:del>
      <w:ins w:id="244" w:author="Ortiz Troncoso, Alvaro" w:date="2020-01-29T13:10:00Z">
        <w:r>
          <w:rPr>
            <w:lang w:val="en-US"/>
          </w:rPr>
          <w:t>Example</w:t>
        </w:r>
      </w:ins>
      <w:r>
        <w:rPr>
          <w:lang w:val="en-US"/>
        </w:rPr>
        <w:t xml:space="preserve"> for 2 individuals: 192 to 216; 312 to 336)</w:t>
      </w:r>
    </w:p>
    <w:p>
      <w:pPr>
        <w:pStyle w:val="NoSpacing"/>
        <w:numPr>
          <w:ilvl w:val="2"/>
          <w:numId w:val="1"/>
        </w:numPr>
        <w:rPr>
          <w:lang w:val="en-US"/>
        </w:rPr>
      </w:pPr>
      <w:r>
        <w:rPr>
          <w:lang w:val="en-US"/>
        </w:rPr>
        <w:t>represented as test_animal.age_min</w:t>
      </w:r>
      <w:ins w:id="245" w:author="Ortiz Troncoso, Alvaro" w:date="2020-01-29T16:35:00Z">
        <w:r>
          <w:rPr>
            <w:lang w:val="en-US"/>
          </w:rPr>
          <w:t>_in_month</w:t>
        </w:r>
      </w:ins>
      <w:r>
        <w:rPr>
          <w:lang w:val="en-US"/>
        </w:rPr>
        <w:t xml:space="preserve"> and test_animal.age_max</w:t>
      </w:r>
      <w:ins w:id="246" w:author="Ortiz Troncoso, Alvaro" w:date="2020-01-29T16:35:00Z">
        <w:r>
          <w:rPr>
            <w:lang w:val="en-US"/>
          </w:rPr>
          <w:t>_in_month</w:t>
        </w:r>
      </w:ins>
    </w:p>
    <w:p>
      <w:pPr>
        <w:pStyle w:val="NoSpacing"/>
        <w:ind w:left="1800" w:hanging="0"/>
        <w:rPr>
          <w:lang w:val="en-US"/>
        </w:rPr>
      </w:pPr>
      <w:r>
        <w:rPr>
          <w:lang w:val="en-US"/>
        </w:rPr>
      </w:r>
    </w:p>
    <w:p>
      <w:pPr>
        <w:pStyle w:val="NoSpacing"/>
        <w:numPr>
          <w:ilvl w:val="0"/>
          <w:numId w:val="1"/>
        </w:numPr>
        <w:rPr>
          <w:lang w:val="en-US"/>
        </w:rPr>
      </w:pPr>
      <w:r>
        <w:rPr>
          <w:b/>
          <w:lang w:val="en-US"/>
        </w:rPr>
        <w:t>Status of liberty:</w:t>
      </w:r>
      <w:r>
        <w:rPr>
          <w:lang w:val="en-US"/>
        </w:rPr>
        <w:t xml:space="preserve"> Division into "wild" and "captive". Here freedom means that the animal was not brought into a scientific facility but tested on the beach and then released again. Animals living in captivity remain captive for a certain period of time.</w:t>
      </w:r>
    </w:p>
    <w:p>
      <w:pPr>
        <w:pStyle w:val="NoSpacing"/>
        <w:numPr>
          <w:ilvl w:val="1"/>
          <w:numId w:val="1"/>
        </w:numPr>
        <w:rPr>
          <w:color w:val="9BBB59" w:themeColor="accent3"/>
          <w:lang w:val="en-US"/>
        </w:rPr>
      </w:pPr>
      <w:r>
        <w:rPr>
          <w:color w:val="9BBB59" w:themeColor="accent3"/>
          <w:lang w:val="en-US"/>
        </w:rPr>
        <w:t xml:space="preserve">Wild/ </w:t>
      </w:r>
      <w:commentRangeStart w:id="17"/>
      <w:commentRangeStart w:id="18"/>
      <w:r>
        <w:rPr>
          <w:color w:val="9BBB59" w:themeColor="accent3"/>
          <w:lang w:val="en-US"/>
        </w:rPr>
        <w:t xml:space="preserve">Captive </w:t>
      </w:r>
      <w:r>
        <w:rPr>
          <w:color w:val="9BBB59" w:themeColor="accent3"/>
          <w:lang w:val="en-US"/>
        </w:rPr>
      </w:r>
      <w:commentRangeEnd w:id="18"/>
      <w:r>
        <w:commentReference w:id="18"/>
      </w:r>
      <w:r>
        <w:rPr>
          <w:color w:val="9BBB59" w:themeColor="accent3"/>
          <w:lang w:val="en-US"/>
        </w:rPr>
      </w:r>
      <w:commentRangeEnd w:id="17"/>
      <w:r>
        <w:commentReference w:id="17"/>
      </w:r>
      <w:r>
        <w:rPr>
          <w:color w:val="9BBB59" w:themeColor="accent3"/>
          <w:lang w:val="en-US"/>
        </w:rPr>
        <w:t>/ Stranded</w:t>
      </w:r>
    </w:p>
    <w:p>
      <w:pPr>
        <w:pStyle w:val="NoSpacing"/>
        <w:numPr>
          <w:ilvl w:val="2"/>
          <w:numId w:val="1"/>
        </w:numPr>
        <w:rPr>
          <w:lang w:val="en-US"/>
        </w:rPr>
      </w:pPr>
      <w:r>
        <w:rPr>
          <w:lang w:val="en-US"/>
        </w:rPr>
        <w:t>implementation: represented as test_animal.liberty_status</w:t>
      </w:r>
    </w:p>
    <w:p>
      <w:pPr>
        <w:pStyle w:val="NoSpacing"/>
        <w:numPr>
          <w:ilvl w:val="2"/>
          <w:numId w:val="1"/>
        </w:numPr>
        <w:rPr>
          <w:lang w:val="en-US"/>
        </w:rPr>
      </w:pPr>
      <w:r>
        <w:rPr>
          <w:lang w:val="en-US"/>
        </w:rPr>
      </w:r>
    </w:p>
    <w:p>
      <w:pPr>
        <w:pStyle w:val="NoSpacing"/>
        <w:numPr>
          <w:ilvl w:val="0"/>
          <w:numId w:val="7"/>
        </w:numPr>
        <w:rPr>
          <w:i/>
          <w:i/>
          <w:lang w:val="en-US"/>
        </w:rPr>
      </w:pPr>
      <w:r>
        <w:rPr>
          <w:b/>
          <w:lang w:val="en-US"/>
        </w:rPr>
        <w:t xml:space="preserve">Duration </w:t>
      </w:r>
      <w:ins w:id="247" w:author="Ortiz Troncoso, Alvaro" w:date="2020-01-30T16:47:00Z">
        <w:r>
          <w:rPr>
            <w:b/>
            <w:lang w:val="en-US"/>
          </w:rPr>
          <w:t>of</w:t>
        </w:r>
      </w:ins>
      <w:del w:id="248" w:author="Ortiz Troncoso, Alvaro" w:date="2020-01-30T16:47:00Z">
        <w:r>
          <w:rPr>
            <w:b/>
            <w:lang w:val="en-US"/>
          </w:rPr>
          <w:delText>in</w:delText>
        </w:r>
      </w:del>
      <w:r>
        <w:rPr>
          <w:b/>
          <w:lang w:val="en-US"/>
        </w:rPr>
        <w:t xml:space="preserve"> captivity</w:t>
      </w:r>
      <w:r>
        <w:rPr>
          <w:lang w:val="en-US"/>
        </w:rPr>
        <w:t xml:space="preserve"> </w:t>
      </w:r>
      <w:r>
        <w:rPr>
          <w:b/>
          <w:lang w:val="en-US"/>
        </w:rPr>
        <w:t xml:space="preserve">(in months): </w:t>
      </w:r>
      <w:r>
        <w:rPr>
          <w:i/>
          <w:lang w:val="en-US"/>
        </w:rPr>
        <w:t>Here you can see how long the animal has been in captivity.</w:t>
      </w:r>
    </w:p>
    <w:p>
      <w:pPr>
        <w:pStyle w:val="NoSpacing"/>
        <w:numPr>
          <w:ilvl w:val="1"/>
          <w:numId w:val="7"/>
        </w:numPr>
        <w:rPr>
          <w:i/>
          <w:i/>
          <w:lang w:val="en-US"/>
        </w:rPr>
      </w:pPr>
      <w:del w:id="249" w:author="Ortiz Troncoso, Alvaro" w:date="2020-01-29T13:10:00Z">
        <w:r>
          <w:rPr>
            <w:lang w:val="en-US"/>
          </w:rPr>
          <w:delText>Excel example</w:delText>
        </w:r>
      </w:del>
      <w:ins w:id="250" w:author="Ortiz Troncoso, Alvaro" w:date="2020-01-29T13:10:00Z">
        <w:r>
          <w:rPr>
            <w:lang w:val="en-US"/>
          </w:rPr>
          <w:t>Example</w:t>
        </w:r>
      </w:ins>
      <w:r>
        <w:rPr>
          <w:lang w:val="en-US"/>
        </w:rPr>
        <w:t xml:space="preserve"> for 2 individuals: 312; 192</w:t>
      </w:r>
    </w:p>
    <w:p>
      <w:pPr>
        <w:pStyle w:val="NoSpacing"/>
        <w:numPr>
          <w:ilvl w:val="1"/>
          <w:numId w:val="7"/>
        </w:numPr>
        <w:rPr>
          <w:lang w:val="en-US"/>
        </w:rPr>
      </w:pPr>
      <w:r>
        <w:rPr>
          <w:lang w:val="en-US"/>
        </w:rPr>
        <w:t>implementation: test_animal.captivity_duration_in_month</w:t>
      </w:r>
    </w:p>
    <w:p>
      <w:pPr>
        <w:pStyle w:val="NoSpacing"/>
        <w:ind w:left="1080" w:hanging="0"/>
        <w:rPr>
          <w:lang w:val="en-US"/>
        </w:rPr>
      </w:pPr>
      <w:r>
        <w:rPr>
          <w:lang w:val="en-US"/>
        </w:rPr>
      </w:r>
    </w:p>
    <w:p>
      <w:pPr>
        <w:pStyle w:val="NoSpacing"/>
        <w:numPr>
          <w:ilvl w:val="0"/>
          <w:numId w:val="1"/>
        </w:numPr>
        <w:rPr>
          <w:lang w:val="en-US"/>
        </w:rPr>
      </w:pPr>
      <w:del w:id="251" w:author="Unknown Author" w:date="2020-05-05T09:58:07Z">
        <w:r>
          <w:rPr>
            <w:b/>
            <w:lang w:val="en-US"/>
          </w:rPr>
          <w:delText>Biological season:</w:delText>
        </w:r>
      </w:del>
      <w:del w:id="252" w:author="Unknown Author" w:date="2020-05-05T09:58:07Z">
        <w:r>
          <w:rPr>
            <w:lang w:val="en-US"/>
          </w:rPr>
          <w:delText xml:space="preserve"> </w:delText>
        </w:r>
      </w:del>
      <w:del w:id="253" w:author="Unknown Author" w:date="2020-05-05T09:58:07Z">
        <w:r>
          <w:rPr>
            <w:i/>
            <w:lang w:val="en-US"/>
          </w:rPr>
          <w:delText>The stages of the species-specific breeding process are defined in categories.</w:delText>
          <w:tab/>
        </w:r>
      </w:del>
      <w:del w:id="254" w:author="Unknown Author" w:date="2020-05-05T09:58:07Z">
        <w:r>
          <w:rPr>
            <w:lang w:val="en-US"/>
          </w:rPr>
          <w:tab/>
        </w:r>
      </w:del>
    </w:p>
    <w:p>
      <w:pPr>
        <w:pStyle w:val="NoSpacing"/>
        <w:numPr>
          <w:ilvl w:val="1"/>
          <w:numId w:val="7"/>
        </w:numPr>
        <w:rPr>
          <w:lang w:val="en-US"/>
        </w:rPr>
      </w:pPr>
      <w:del w:id="255" w:author="Unknown Author" w:date="2020-05-05T09:58:07Z">
        <w:r>
          <w:rPr>
            <w:color w:val="9BBB59" w:themeColor="accent3"/>
            <w:lang w:val="en-US"/>
          </w:rPr>
          <w:delText xml:space="preserve">Courtship  </w:delText>
        </w:r>
      </w:del>
      <w:del w:id="256" w:author="Unknown Author" w:date="2020-05-05T09:58:07Z">
        <w:r>
          <w:rPr>
            <w:b/>
            <w:color w:val="9BBB59" w:themeColor="accent3"/>
            <w:lang w:val="en-US"/>
          </w:rPr>
          <w:delText>/</w:delText>
        </w:r>
      </w:del>
      <w:del w:id="257" w:author="Unknown Author" w:date="2020-05-05T09:58:07Z">
        <w:r>
          <w:rPr>
            <w:color w:val="9BBB59" w:themeColor="accent3"/>
            <w:lang w:val="en-US"/>
          </w:rPr>
          <w:delText xml:space="preserve"> Pairing </w:delText>
        </w:r>
      </w:del>
      <w:del w:id="258" w:author="Unknown Author" w:date="2020-05-05T09:58:07Z">
        <w:r>
          <w:rPr>
            <w:b/>
            <w:color w:val="9BBB59" w:themeColor="accent3"/>
            <w:lang w:val="en-US"/>
          </w:rPr>
          <w:delText>/</w:delText>
        </w:r>
      </w:del>
      <w:del w:id="259" w:author="Unknown Author" w:date="2020-05-05T09:58:07Z">
        <w:r>
          <w:rPr>
            <w:color w:val="9BBB59" w:themeColor="accent3"/>
            <w:lang w:val="en-US"/>
          </w:rPr>
          <w:delText xml:space="preserve"> Rearing of young animals </w:delText>
        </w:r>
      </w:del>
      <w:del w:id="260" w:author="Unknown Author" w:date="2020-05-05T09:58:07Z">
        <w:r>
          <w:rPr>
            <w:lang w:val="en-US"/>
          </w:rPr>
          <w:delText>(</w:delText>
        </w:r>
      </w:del>
      <w:del w:id="261" w:author="Ortiz Troncoso, Alvaro" w:date="2020-01-29T13:10:00Z">
        <w:r>
          <w:rPr>
            <w:lang w:val="en-US"/>
          </w:rPr>
          <w:delText>Excel example</w:delText>
        </w:r>
      </w:del>
      <w:del w:id="262" w:author="Unknown Author" w:date="2020-05-05T09:58:04Z">
        <w:r>
          <w:rPr>
            <w:lang w:val="en-US"/>
          </w:rPr>
          <w:delText>Example for 2 individuals: NA)</w:delText>
        </w:r>
      </w:del>
    </w:p>
    <w:p>
      <w:pPr>
        <w:pStyle w:val="NoSpacing"/>
        <w:numPr>
          <w:ilvl w:val="1"/>
          <w:numId w:val="7"/>
        </w:numPr>
        <w:rPr>
          <w:lang w:val="en-US"/>
        </w:rPr>
      </w:pPr>
      <w:del w:id="263" w:author="Unknown Author" w:date="2020-05-05T09:58:04Z">
        <w:r>
          <w:rPr>
            <w:lang w:val="en-US"/>
          </w:rPr>
          <w:delText>implementation: represented as test_animal.biological_season</w:delText>
        </w:r>
      </w:del>
    </w:p>
    <w:p>
      <w:pPr>
        <w:pStyle w:val="NoSpacing"/>
        <w:rPr>
          <w:lang w:val="en-US"/>
        </w:rPr>
      </w:pPr>
      <w:r>
        <w:rPr>
          <w:lang w:val="en-US"/>
        </w:rPr>
      </w:r>
    </w:p>
    <w:p>
      <w:pPr>
        <w:pStyle w:val="NoSpacing"/>
        <w:rPr>
          <w:b/>
          <w:b/>
          <w:lang w:val="en-US"/>
        </w:rPr>
      </w:pPr>
      <w:r>
        <w:rPr>
          <w:u w:val="single"/>
          <w:lang w:val="en-US"/>
        </w:rPr>
        <w:t>Experiment information:</w:t>
      </w:r>
      <w:r>
        <w:rPr>
          <w:b/>
          <w:lang w:val="en-US"/>
        </w:rPr>
        <w:t xml:space="preserve"> </w:t>
      </w:r>
      <w:r>
        <w:rPr>
          <w:i/>
          <w:lang w:val="en-US"/>
        </w:rPr>
        <w:t>contains information about where and how the experiment was conducted</w:t>
      </w:r>
    </w:p>
    <w:p>
      <w:pPr>
        <w:pStyle w:val="NoSpacing"/>
        <w:numPr>
          <w:ilvl w:val="0"/>
          <w:numId w:val="2"/>
        </w:numPr>
        <w:rPr>
          <w:lang w:val="en-US"/>
        </w:rPr>
      </w:pPr>
      <w:commentRangeStart w:id="19"/>
      <w:r>
        <w:rPr>
          <w:lang w:val="en-US"/>
        </w:rPr>
        <w:t>Locality:</w:t>
      </w:r>
      <w:r>
        <w:rPr>
          <w:i/>
          <w:lang w:val="en-US"/>
        </w:rPr>
        <w:t xml:space="preserve"> The exact position of the experiment is recorded. In most cases, this is a scientific facility. </w:t>
        <w:tab/>
      </w:r>
      <w:r>
        <w:rPr>
          <w:lang w:val="en-US"/>
        </w:rPr>
        <w:tab/>
        <w:tab/>
      </w:r>
    </w:p>
    <w:p>
      <w:pPr>
        <w:pStyle w:val="NoSpacing"/>
        <w:numPr>
          <w:ilvl w:val="1"/>
          <w:numId w:val="2"/>
        </w:numPr>
        <w:jc w:val="both"/>
        <w:rPr>
          <w:b/>
          <w:b/>
          <w:lang w:val="en-US"/>
        </w:rPr>
      </w:pPr>
      <w:commentRangeStart w:id="20"/>
      <w:r>
        <w:rPr>
          <w:b/>
          <w:lang w:val="en-US"/>
        </w:rPr>
        <w:t xml:space="preserve">Name </w:t>
      </w:r>
      <w:r>
        <w:rPr>
          <w:b/>
          <w:lang w:val="en-US"/>
        </w:rPr>
      </w:r>
      <w:commentRangeEnd w:id="20"/>
      <w:r>
        <w:commentReference w:id="20"/>
      </w:r>
      <w:r>
        <w:rPr>
          <w:b/>
          <w:lang w:val="en-US"/>
        </w:rPr>
        <w:t>of the facility (</w:t>
      </w:r>
      <w:del w:id="264" w:author="Ortiz Troncoso, Alvaro" w:date="2020-01-29T13:10:00Z">
        <w:r>
          <w:rPr>
            <w:b/>
            <w:lang w:val="en-US"/>
          </w:rPr>
          <w:delText>Excel example</w:delText>
        </w:r>
      </w:del>
      <w:ins w:id="265" w:author="Ortiz Troncoso, Alvaro" w:date="2020-01-29T13:10:00Z">
        <w:r>
          <w:rPr>
            <w:lang w:val="en-US"/>
          </w:rPr>
          <w:t>Example</w:t>
        </w:r>
      </w:ins>
      <w:r>
        <w:rPr>
          <w:lang w:val="en-US"/>
        </w:rPr>
        <w:t>: Marine</w:t>
      </w:r>
      <w:ins w:id="266" w:author="Ortiz Troncoso, Alvaro" w:date="2020-01-29T13:01:00Z">
        <w:r>
          <w:rPr>
            <w:lang w:val="en-US"/>
          </w:rPr>
          <w:t xml:space="preserve"> </w:t>
        </w:r>
      </w:ins>
      <w:r>
        <w:rPr>
          <w:lang w:val="en-US"/>
        </w:rPr>
        <w:t>World)</w:t>
      </w:r>
    </w:p>
    <w:p>
      <w:pPr>
        <w:pStyle w:val="NoSpacing"/>
        <w:numPr>
          <w:ilvl w:val="2"/>
          <w:numId w:val="2"/>
        </w:numPr>
        <w:jc w:val="both"/>
        <w:rPr>
          <w:lang w:val="en-US"/>
        </w:rPr>
      </w:pPr>
      <w:r>
        <w:rPr>
          <w:lang w:val="en-US"/>
        </w:rPr>
        <w:t>implemented as facility.name</w:t>
      </w:r>
    </w:p>
    <w:p>
      <w:pPr>
        <w:pStyle w:val="NoSpacing"/>
        <w:numPr>
          <w:ilvl w:val="1"/>
          <w:numId w:val="2"/>
        </w:numPr>
        <w:jc w:val="both"/>
        <w:rPr>
          <w:lang w:val="en-US"/>
        </w:rPr>
      </w:pPr>
      <w:r>
        <w:rPr>
          <w:b/>
          <w:lang w:val="en-US"/>
        </w:rPr>
        <w:t>Latitude</w:t>
      </w:r>
      <w:r>
        <w:rPr>
          <w:lang w:val="en-US"/>
        </w:rPr>
        <w:t xml:space="preserve"> (</w:t>
      </w:r>
      <w:del w:id="267" w:author="Ortiz Troncoso, Alvaro" w:date="2020-01-29T13:01:00Z">
        <w:r>
          <w:rPr>
            <w:lang w:val="en-US"/>
          </w:rPr>
          <w:delText xml:space="preserve">Excel </w:delText>
        </w:r>
      </w:del>
      <w:ins w:id="268" w:author="Ortiz Troncoso, Alvaro" w:date="2020-01-29T13:01:00Z">
        <w:commentRangeStart w:id="21"/>
        <w:r>
          <w:rPr>
            <w:lang w:val="en-US"/>
          </w:rPr>
          <w:t xml:space="preserve">Decimal </w:t>
        </w:r>
      </w:ins>
      <w:ins w:id="269" w:author="Ortiz Troncoso, Alvaro" w:date="2020-01-29T13:04:00Z">
        <w:r>
          <w:rPr>
            <w:lang w:val="en-US"/>
          </w:rPr>
          <w:t>degrees</w:t>
        </w:r>
      </w:ins>
      <w:ins w:id="270" w:author="Ortiz Troncoso, Alvaro" w:date="2020-01-29T13:01:00Z">
        <w:r>
          <w:rPr>
            <w:lang w:val="en-US"/>
          </w:rPr>
          <w:t xml:space="preserve">, </w:t>
        </w:r>
      </w:ins>
      <w:r>
        <w:rPr>
          <w:lang w:val="en-US"/>
        </w:rPr>
        <w:t xml:space="preserve">example: </w:t>
      </w:r>
      <w:ins w:id="271" w:author="Ortiz Troncoso, Alvaro" w:date="2020-01-29T13:02:00Z">
        <w:r>
          <w:rPr>
            <w:lang w:val="en-US"/>
          </w:rPr>
          <w:t>38.13777778</w:t>
        </w:r>
      </w:ins>
      <w:del w:id="272" w:author="Ortiz Troncoso, Alvaro" w:date="2020-01-29T13:02:00Z">
        <w:r>
          <w:rPr>
            <w:lang w:val="en-US"/>
          </w:rPr>
          <w:delText>38°8′16″N</w:delText>
        </w:r>
      </w:del>
      <w:r>
        <w:rPr>
          <w:lang w:val="en-US"/>
        </w:rPr>
      </w:r>
      <w:commentRangeEnd w:id="21"/>
      <w:r>
        <w:commentReference w:id="21"/>
      </w:r>
      <w:r>
        <w:rPr>
          <w:lang w:val="en-US"/>
        </w:rPr>
        <w:t>)</w:t>
      </w:r>
    </w:p>
    <w:p>
      <w:pPr>
        <w:pStyle w:val="NoSpacing"/>
        <w:numPr>
          <w:ilvl w:val="2"/>
          <w:numId w:val="2"/>
        </w:numPr>
        <w:jc w:val="both"/>
        <w:rPr>
          <w:lang w:val="en-US"/>
        </w:rPr>
      </w:pPr>
      <w:r>
        <w:rPr>
          <w:lang w:val="en-US"/>
        </w:rPr>
        <w:t>implemented as audiogram_experiment.latitude</w:t>
      </w:r>
      <w:ins w:id="273" w:author="Ortiz Troncoso, Alvaro" w:date="2020-01-29T13:11:00Z">
        <w:r>
          <w:rPr>
            <w:lang w:val="en-US"/>
          </w:rPr>
          <w:t>_</w:t>
        </w:r>
      </w:ins>
      <w:ins w:id="274" w:author="Ortiz Troncoso, Alvaro" w:date="2020-01-29T13:56:00Z">
        <w:r>
          <w:rPr>
            <w:lang w:val="en-US"/>
          </w:rPr>
          <w:t>in_</w:t>
        </w:r>
      </w:ins>
      <w:ins w:id="275" w:author="Ortiz Troncoso, Alvaro" w:date="2020-01-29T13:11:00Z">
        <w:r>
          <w:rPr>
            <w:lang w:val="en-US"/>
          </w:rPr>
          <w:t>decimal</w:t>
        </w:r>
      </w:ins>
      <w:ins w:id="276" w:author="Ortiz Troncoso, Alvaro" w:date="2020-01-29T13:56:00Z">
        <w:r>
          <w:rPr>
            <w:lang w:val="en-US"/>
          </w:rPr>
          <w:t>_degree</w:t>
        </w:r>
      </w:ins>
    </w:p>
    <w:p>
      <w:pPr>
        <w:pStyle w:val="NoSpacing"/>
        <w:numPr>
          <w:ilvl w:val="1"/>
          <w:numId w:val="2"/>
        </w:numPr>
        <w:rPr>
          <w:lang w:val="en-US"/>
        </w:rPr>
      </w:pPr>
      <w:r>
        <w:rPr>
          <w:b/>
          <w:lang w:val="en-US"/>
        </w:rPr>
        <w:t>Longitude</w:t>
      </w:r>
      <w:r>
        <w:rPr>
          <w:lang w:val="en-US"/>
        </w:rPr>
        <w:t xml:space="preserve"> (</w:t>
      </w:r>
      <w:ins w:id="277" w:author="Ortiz Troncoso, Alvaro" w:date="2020-01-29T13:02:00Z">
        <w:r>
          <w:rPr>
            <w:lang w:val="en-US"/>
          </w:rPr>
          <w:t xml:space="preserve">Decimal </w:t>
        </w:r>
      </w:ins>
      <w:ins w:id="278" w:author="Ortiz Troncoso, Alvaro" w:date="2020-01-29T13:04:00Z">
        <w:r>
          <w:rPr>
            <w:lang w:val="en-US"/>
          </w:rPr>
          <w:t>degrees</w:t>
        </w:r>
      </w:ins>
      <w:ins w:id="279" w:author="Ortiz Troncoso, Alvaro" w:date="2020-01-29T13:02:00Z">
        <w:r>
          <w:rPr>
            <w:lang w:val="en-US"/>
          </w:rPr>
          <w:t xml:space="preserve">, </w:t>
        </w:r>
      </w:ins>
      <w:del w:id="280" w:author="Ortiz Troncoso, Alvaro" w:date="2020-01-29T13:02:00Z">
        <w:r>
          <w:rPr>
            <w:lang w:val="en-US"/>
          </w:rPr>
          <w:delText xml:space="preserve">Excel </w:delText>
        </w:r>
      </w:del>
      <w:commentRangeStart w:id="22"/>
      <w:r>
        <w:rPr>
          <w:lang w:val="en-US"/>
        </w:rPr>
        <w:t>example</w:t>
      </w:r>
      <w:r>
        <w:rPr>
          <w:lang w:val="en-US"/>
        </w:rPr>
      </w:r>
      <w:commentRangeEnd w:id="22"/>
      <w:r>
        <w:commentReference w:id="22"/>
      </w:r>
      <w:r>
        <w:rPr>
          <w:lang w:val="en-US"/>
        </w:rPr>
        <w:t xml:space="preserve">:  </w:t>
      </w:r>
      <w:ins w:id="281" w:author="Ortiz Troncoso, Alvaro" w:date="2020-01-29T13:02:00Z">
        <w:r>
          <w:rPr/>
          <w:t>122.232</w:t>
        </w:r>
      </w:ins>
      <w:del w:id="282" w:author="Ortiz Troncoso, Alvaro" w:date="2020-01-29T13:02:00Z">
        <w:r>
          <w:rPr>
            <w:lang w:val="en-US"/>
          </w:rPr>
          <w:delText>122°13′48″W</w:delText>
        </w:r>
      </w:del>
      <w:r>
        <w:rPr>
          <w:lang w:val="en-US"/>
        </w:rPr>
        <w:t>)</w:t>
      </w:r>
      <w:commentRangeEnd w:id="19"/>
      <w:r>
        <w:commentReference w:id="19"/>
      </w:r>
      <w:r>
        <w:rPr>
          <w:lang w:val="en-US"/>
        </w:rPr>
      </w:r>
    </w:p>
    <w:p>
      <w:pPr>
        <w:pStyle w:val="NoSpacing"/>
        <w:numPr>
          <w:ilvl w:val="2"/>
          <w:numId w:val="2"/>
        </w:numPr>
        <w:jc w:val="both"/>
        <w:rPr>
          <w:lang w:val="en-US"/>
        </w:rPr>
      </w:pPr>
      <w:r>
        <w:rPr>
          <w:lang w:val="en-US"/>
        </w:rPr>
        <w:t>implemented as audiogram_experiment.longitude</w:t>
      </w:r>
      <w:ins w:id="283" w:author="Ortiz Troncoso, Alvaro" w:date="2020-01-29T13:56:00Z">
        <w:r>
          <w:rPr>
            <w:lang w:val="en-US"/>
          </w:rPr>
          <w:t>_in_decimal_degree</w:t>
        </w:r>
      </w:ins>
    </w:p>
    <w:p>
      <w:pPr>
        <w:pStyle w:val="NoSpacing"/>
        <w:ind w:left="1800" w:hanging="0"/>
        <w:rPr>
          <w:lang w:val="en-US"/>
        </w:rPr>
      </w:pPr>
      <w:r>
        <w:rPr>
          <w:lang w:val="en-US"/>
        </w:rPr>
      </w:r>
    </w:p>
    <w:p>
      <w:pPr>
        <w:pStyle w:val="NoSpacing"/>
        <w:numPr>
          <w:ilvl w:val="0"/>
          <w:numId w:val="2"/>
        </w:numPr>
        <w:rPr>
          <w:lang w:val="en-US"/>
        </w:rPr>
      </w:pPr>
      <w:r>
        <w:rPr>
          <w:b/>
          <w:lang w:val="en-US"/>
        </w:rPr>
        <w:t>Position of the animal:</w:t>
      </w:r>
      <w:r>
        <w:rPr>
          <w:lang w:val="en-US"/>
        </w:rPr>
        <w:t xml:space="preserve"> </w:t>
      </w:r>
      <w:r>
        <w:rPr>
          <w:i/>
          <w:lang w:val="en-US"/>
        </w:rPr>
        <w:t>The exact position of the animal is recorded here and assigned to four predefined categories.</w:t>
      </w:r>
    </w:p>
    <w:p>
      <w:pPr>
        <w:pStyle w:val="NoSpacing"/>
        <w:numPr>
          <w:ilvl w:val="1"/>
          <w:numId w:val="2"/>
        </w:numPr>
        <w:rPr>
          <w:color w:val="9BBB59" w:themeColor="accent3"/>
          <w:lang w:val="en-US"/>
        </w:rPr>
      </w:pPr>
      <w:ins w:id="284" w:author="Ortiz Troncoso, Alvaro" w:date="2020-01-29T13:11:00Z">
        <w:r>
          <w:rPr>
            <w:color w:val="9BBB59" w:themeColor="accent3"/>
            <w:lang w:val="en-US"/>
          </w:rPr>
          <w:t>t</w:t>
        </w:r>
      </w:ins>
      <w:del w:id="285" w:author="Ortiz Troncoso, Alvaro" w:date="2020-01-29T13:11:00Z">
        <w:r>
          <w:rPr>
            <w:color w:val="9BBB59" w:themeColor="accent3"/>
            <w:lang w:val="en-US"/>
          </w:rPr>
          <w:delText>T</w:delText>
        </w:r>
      </w:del>
      <w:r>
        <w:rPr>
          <w:color w:val="9BBB59" w:themeColor="accent3"/>
          <w:lang w:val="en-US"/>
        </w:rPr>
        <w:t xml:space="preserve">otally underwater / </w:t>
      </w:r>
      <w:ins w:id="286" w:author="Ortiz Troncoso, Alvaro" w:date="2020-01-29T13:11:00Z">
        <w:r>
          <w:rPr>
            <w:color w:val="9BBB59" w:themeColor="accent3"/>
            <w:lang w:val="en-US"/>
          </w:rPr>
          <w:t>h</w:t>
        </w:r>
      </w:ins>
      <w:del w:id="287" w:author="Ortiz Troncoso, Alvaro" w:date="2020-01-29T13:11:00Z">
        <w:r>
          <w:rPr>
            <w:color w:val="9BBB59" w:themeColor="accent3"/>
            <w:lang w:val="en-US"/>
          </w:rPr>
          <w:delText>H</w:delText>
        </w:r>
      </w:del>
      <w:r>
        <w:rPr>
          <w:color w:val="9BBB59" w:themeColor="accent3"/>
          <w:lang w:val="en-US"/>
        </w:rPr>
        <w:t xml:space="preserve">ead just below water surface / </w:t>
      </w:r>
      <w:ins w:id="288" w:author="Ortiz Troncoso, Alvaro" w:date="2020-01-29T13:12:00Z">
        <w:r>
          <w:rPr>
            <w:color w:val="9BBB59" w:themeColor="accent3"/>
            <w:lang w:val="en-US"/>
          </w:rPr>
          <w:t>h</w:t>
        </w:r>
      </w:ins>
      <w:del w:id="289" w:author="Ortiz Troncoso, Alvaro" w:date="2020-01-29T13:12:00Z">
        <w:r>
          <w:rPr>
            <w:color w:val="9BBB59" w:themeColor="accent3"/>
            <w:lang w:val="en-US"/>
          </w:rPr>
          <w:delText>H</w:delText>
        </w:r>
      </w:del>
      <w:r>
        <w:rPr>
          <w:color w:val="9BBB59" w:themeColor="accent3"/>
          <w:lang w:val="en-US"/>
        </w:rPr>
        <w:t xml:space="preserve">ead half out of water / </w:t>
      </w:r>
      <w:ins w:id="290" w:author="Ortiz Troncoso, Alvaro" w:date="2020-01-29T13:12:00Z">
        <w:r>
          <w:rPr>
            <w:color w:val="9BBB59" w:themeColor="accent3"/>
            <w:lang w:val="en-US"/>
          </w:rPr>
          <w:t>o</w:t>
        </w:r>
      </w:ins>
      <w:del w:id="291" w:author="Ortiz Troncoso, Alvaro" w:date="2020-01-29T13:12:00Z">
        <w:r>
          <w:rPr>
            <w:color w:val="9BBB59" w:themeColor="accent3"/>
            <w:lang w:val="en-US"/>
          </w:rPr>
          <w:delText>O</w:delText>
        </w:r>
      </w:del>
      <w:r>
        <w:rPr>
          <w:color w:val="9BBB59" w:themeColor="accent3"/>
          <w:lang w:val="en-US"/>
        </w:rPr>
        <w:t>utside of the water</w:t>
      </w:r>
    </w:p>
    <w:p>
      <w:pPr>
        <w:pStyle w:val="NoSpacing"/>
        <w:numPr>
          <w:ilvl w:val="1"/>
          <w:numId w:val="2"/>
        </w:numPr>
        <w:rPr>
          <w:lang w:val="en-US"/>
        </w:rPr>
      </w:pPr>
      <w:r>
        <w:rPr>
          <w:lang w:val="en-US"/>
        </w:rPr>
        <w:t>implemented as audiogram_experiment.position_of_animal</w:t>
      </w:r>
    </w:p>
    <w:p>
      <w:pPr>
        <w:pStyle w:val="NoSpacing"/>
        <w:ind w:left="1440" w:hanging="0"/>
        <w:rPr>
          <w:lang w:val="en-US"/>
        </w:rPr>
      </w:pPr>
      <w:r>
        <w:rPr>
          <w:lang w:val="en-US"/>
        </w:rPr>
      </w:r>
    </w:p>
    <w:p>
      <w:pPr>
        <w:pStyle w:val="NoSpacing"/>
        <w:numPr>
          <w:ilvl w:val="0"/>
          <w:numId w:val="2"/>
        </w:numPr>
        <w:rPr>
          <w:i/>
          <w:i/>
          <w:lang w:val="en-US"/>
        </w:rPr>
      </w:pPr>
      <w:r>
        <w:rPr>
          <w:b/>
          <w:lang w:val="en-US"/>
        </w:rPr>
        <w:t>Distance to sound source (in m):</w:t>
      </w:r>
      <w:r>
        <w:rPr>
          <w:b/>
          <w:color w:val="9BBB59" w:themeColor="accent3"/>
          <w:lang w:val="en-US"/>
        </w:rPr>
        <w:t xml:space="preserve"> </w:t>
      </w:r>
      <w:r>
        <w:rPr>
          <w:i/>
          <w:lang w:val="en-US"/>
        </w:rPr>
        <w:t>Here you can see how far away the sound source was from the animal.</w:t>
      </w:r>
    </w:p>
    <w:p>
      <w:pPr>
        <w:pStyle w:val="NoSpacing"/>
        <w:numPr>
          <w:ilvl w:val="1"/>
          <w:numId w:val="7"/>
        </w:numPr>
        <w:rPr>
          <w:lang w:val="en-US"/>
        </w:rPr>
      </w:pPr>
      <w:del w:id="292" w:author="Ortiz Troncoso, Alvaro" w:date="2020-01-29T13:10:00Z">
        <w:r>
          <w:rPr>
            <w:lang w:val="en-US"/>
          </w:rPr>
          <w:delText>Excel example</w:delText>
        </w:r>
      </w:del>
      <w:ins w:id="293" w:author="Ortiz Troncoso, Alvaro" w:date="2020-01-29T13:10:00Z">
        <w:r>
          <w:rPr>
            <w:lang w:val="en-US"/>
          </w:rPr>
          <w:t>Example</w:t>
        </w:r>
      </w:ins>
      <w:r>
        <w:rPr>
          <w:lang w:val="en-US"/>
        </w:rPr>
        <w:t>:</w:t>
      </w:r>
    </w:p>
    <w:p>
      <w:pPr>
        <w:pStyle w:val="NoSpacing"/>
        <w:numPr>
          <w:ilvl w:val="1"/>
          <w:numId w:val="7"/>
        </w:numPr>
        <w:rPr>
          <w:lang w:val="en-US"/>
        </w:rPr>
      </w:pPr>
      <w:r>
        <w:rPr>
          <w:lang w:val="en-US"/>
        </w:rPr>
        <w:t>implemented as audiogram_experiment.distance_to_sound_source</w:t>
      </w:r>
      <w:ins w:id="294" w:author="Ortiz Troncoso, Alvaro" w:date="2020-01-29T13:10:00Z">
        <w:r>
          <w:rPr>
            <w:lang w:val="en-US"/>
          </w:rPr>
          <w:t>_in_meter</w:t>
        </w:r>
      </w:ins>
    </w:p>
    <w:p>
      <w:pPr>
        <w:pStyle w:val="NoSpacing"/>
        <w:ind w:left="720" w:hanging="0"/>
        <w:rPr>
          <w:i/>
          <w:i/>
          <w:lang w:val="en-US"/>
        </w:rPr>
      </w:pPr>
      <w:r>
        <w:rPr>
          <w:i/>
          <w:lang w:val="en-US"/>
        </w:rPr>
      </w:r>
    </w:p>
    <w:p>
      <w:pPr>
        <w:pStyle w:val="NoSpacing"/>
        <w:numPr>
          <w:ilvl w:val="0"/>
          <w:numId w:val="2"/>
        </w:numPr>
        <w:rPr>
          <w:i/>
          <w:i/>
          <w:lang w:val="en-US"/>
        </w:rPr>
      </w:pPr>
      <w:r>
        <w:rPr>
          <w:b/>
          <w:lang w:val="en-US"/>
        </w:rPr>
        <w:t>Test environment:</w:t>
      </w:r>
      <w:r>
        <w:rPr>
          <w:lang w:val="en-US"/>
        </w:rPr>
        <w:t xml:space="preserve"> </w:t>
      </w:r>
      <w:r>
        <w:rPr>
          <w:i/>
          <w:lang w:val="en-US"/>
        </w:rPr>
        <w:t>Helpful information about the test environment can be entered in the form of texts.</w:t>
      </w:r>
    </w:p>
    <w:p>
      <w:pPr>
        <w:pStyle w:val="NoSpacing"/>
        <w:numPr>
          <w:ilvl w:val="1"/>
          <w:numId w:val="2"/>
        </w:numPr>
        <w:rPr>
          <w:lang w:val="en-US"/>
        </w:rPr>
      </w:pPr>
      <w:del w:id="295" w:author="Ortiz Troncoso, Alvaro" w:date="2020-01-29T13:10:00Z">
        <w:r>
          <w:rPr>
            <w:lang w:val="en-US"/>
          </w:rPr>
          <w:delText>Excel example</w:delText>
        </w:r>
      </w:del>
      <w:ins w:id="296" w:author="Ortiz Troncoso, Alvaro" w:date="2020-01-29T13:10:00Z">
        <w:r>
          <w:rPr>
            <w:lang w:val="en-US"/>
          </w:rPr>
          <w:t>Example</w:t>
        </w:r>
      </w:ins>
      <w:r>
        <w:rPr>
          <w:lang w:val="en-US"/>
        </w:rPr>
        <w:t>: The test pool, filled with sea water, was about 4 m deep and 15 m in diameter.</w:t>
      </w:r>
    </w:p>
    <w:p>
      <w:pPr>
        <w:pStyle w:val="NoSpacing"/>
        <w:numPr>
          <w:ilvl w:val="1"/>
          <w:numId w:val="2"/>
        </w:numPr>
        <w:rPr>
          <w:lang w:val="en-US"/>
        </w:rPr>
      </w:pPr>
      <w:r>
        <w:rPr>
          <w:lang w:val="en-US"/>
        </w:rPr>
        <w:t xml:space="preserve">implemented as </w:t>
      </w:r>
      <w:bookmarkStart w:id="0" w:name="__DdeLink__848_2298915566"/>
      <w:r>
        <w:rPr>
          <w:lang w:val="en-US"/>
        </w:rPr>
        <w:t>audiogram_experiment.</w:t>
      </w:r>
      <w:bookmarkEnd w:id="0"/>
      <w:r>
        <w:rPr>
          <w:lang w:val="en-US"/>
        </w:rPr>
        <w:t>test_environment_description</w:t>
      </w:r>
    </w:p>
    <w:p>
      <w:pPr>
        <w:pStyle w:val="NoSpacing"/>
        <w:ind w:left="720" w:hanging="0"/>
        <w:rPr>
          <w:b/>
          <w:b/>
          <w:lang w:val="en-US"/>
        </w:rPr>
      </w:pPr>
      <w:r>
        <w:rPr>
          <w:b/>
          <w:lang w:val="en-US"/>
        </w:rPr>
      </w:r>
    </w:p>
    <w:p>
      <w:pPr>
        <w:pStyle w:val="NoSpacing"/>
        <w:numPr>
          <w:ilvl w:val="0"/>
          <w:numId w:val="2"/>
        </w:numPr>
        <w:rPr/>
      </w:pPr>
      <w:r>
        <w:rPr>
          <w:b/>
          <w:color w:val="000000"/>
          <w:u w:val="none"/>
          <w:lang w:val="en-US"/>
        </w:rPr>
        <w:t>Medium</w:t>
      </w:r>
      <w:ins w:id="297" w:author="Unknown Author" w:date="2020-06-23T09:36:51Z">
        <w:r>
          <w:rPr>
            <w:b/>
            <w:lang w:val="en-US"/>
          </w:rPr>
          <w:t>: Whether the audiogram was obtained in air or underwater.</w:t>
        </w:r>
      </w:ins>
    </w:p>
    <w:p>
      <w:pPr>
        <w:pStyle w:val="NoSpacing"/>
        <w:numPr>
          <w:ilvl w:val="1"/>
          <w:numId w:val="2"/>
        </w:numPr>
        <w:rPr/>
      </w:pPr>
      <w:ins w:id="298" w:author="Unknown Author" w:date="2020-06-23T09:36:51Z">
        <w:r>
          <w:rPr>
            <w:lang w:val="en-US"/>
          </w:rPr>
          <w:t xml:space="preserve">Example: </w:t>
        </w:r>
      </w:ins>
      <w:ins w:id="299" w:author="Unknown Author" w:date="2020-06-23T09:36:51Z">
        <w:r>
          <w:rPr>
            <w:lang w:val="en-US"/>
          </w:rPr>
          <w:t>"water"</w:t>
        </w:r>
      </w:ins>
    </w:p>
    <w:p>
      <w:pPr>
        <w:pStyle w:val="NoSpacing"/>
        <w:numPr>
          <w:ilvl w:val="1"/>
          <w:numId w:val="2"/>
        </w:numPr>
        <w:rPr>
          <w:b/>
          <w:b/>
          <w:lang w:val="en-US"/>
        </w:rPr>
      </w:pPr>
      <w:ins w:id="300" w:author="Unknown Author" w:date="2020-06-23T09:36:51Z">
        <w:r>
          <w:rPr>
            <w:lang w:val="en-US"/>
          </w:rPr>
          <w:t>implemented as audiogram_experiment.medium</w:t>
        </w:r>
      </w:ins>
    </w:p>
    <w:p>
      <w:pPr>
        <w:pStyle w:val="NoSpacing"/>
        <w:numPr>
          <w:ilvl w:val="0"/>
          <w:numId w:val="0"/>
        </w:numPr>
        <w:ind w:left="720" w:hanging="0"/>
        <w:rPr>
          <w:b/>
          <w:b/>
          <w:lang w:val="en-US"/>
        </w:rPr>
      </w:pPr>
      <w:ins w:id="301" w:author="Unknown Author" w:date="2020-06-23T09:36:51Z">
        <w:r>
          <w:rPr/>
        </w:r>
      </w:ins>
    </w:p>
    <w:p>
      <w:pPr>
        <w:pStyle w:val="NoSpacing"/>
        <w:numPr>
          <w:ilvl w:val="0"/>
          <w:numId w:val="2"/>
        </w:numPr>
        <w:rPr>
          <w:b/>
          <w:b/>
          <w:lang w:val="en-US"/>
        </w:rPr>
      </w:pPr>
      <w:commentRangeStart w:id="23"/>
      <w:r>
        <w:rPr>
          <w:b/>
          <w:lang w:val="en-US"/>
        </w:rPr>
        <w:t>Method</w:t>
      </w:r>
      <w:r>
        <w:rPr>
          <w:b/>
          <w:lang w:val="en-US"/>
        </w:rPr>
      </w:r>
      <w:commentRangeEnd w:id="23"/>
      <w:r>
        <w:commentReference w:id="23"/>
      </w:r>
      <w:r>
        <w:rPr>
          <w:b/>
          <w:lang w:val="en-US"/>
        </w:rPr>
        <w:t xml:space="preserve">: </w:t>
      </w:r>
    </w:p>
    <w:p>
      <w:pPr>
        <w:pStyle w:val="NoSpacing"/>
        <w:numPr>
          <w:ilvl w:val="1"/>
          <w:numId w:val="2"/>
        </w:numPr>
        <w:rPr>
          <w:color w:val="9BBB59" w:themeColor="accent3"/>
          <w:lang w:val="en-US"/>
        </w:rPr>
      </w:pPr>
      <w:r>
        <w:rPr>
          <w:color w:val="9BBB59" w:themeColor="accent3"/>
          <w:lang w:val="en-US"/>
        </w:rPr>
        <w:t>Behavioral: go-no go / pressing a paddle / pushing s</w:t>
      </w:r>
      <w:ins w:id="302" w:author="Ortiz Troncoso, Alvaro" w:date="2020-03-11T15:02:00Z">
        <w:r>
          <w:rPr>
            <w:color w:val="9BBB59" w:themeColor="accent3"/>
            <w:lang w:val="en-US"/>
          </w:rPr>
          <w:t>omething</w:t>
        </w:r>
      </w:ins>
      <w:del w:id="303" w:author="Ortiz Troncoso, Alvaro" w:date="2020-03-11T15:02:00Z">
        <w:r>
          <w:rPr>
            <w:color w:val="9BBB59" w:themeColor="accent3"/>
            <w:lang w:val="en-US"/>
          </w:rPr>
          <w:delText>th</w:delText>
        </w:r>
      </w:del>
      <w:del w:id="304" w:author="Ortiz Troncoso, Alvaro" w:date="2020-03-11T15:02:00Z">
        <w:bookmarkStart w:id="1" w:name="_GoBack1111111111111111111111111111111"/>
        <w:bookmarkEnd w:id="1"/>
        <w:r>
          <w:rPr>
            <w:color w:val="9BBB59" w:themeColor="accent3"/>
            <w:lang w:val="en-US"/>
          </w:rPr>
          <w:delText>.</w:delText>
        </w:r>
      </w:del>
    </w:p>
    <w:p>
      <w:pPr>
        <w:pStyle w:val="NoSpacing"/>
        <w:numPr>
          <w:ilvl w:val="1"/>
          <w:numId w:val="2"/>
        </w:numPr>
        <w:rPr>
          <w:color w:val="9BBB59" w:themeColor="accent3"/>
          <w:lang w:val="en-US"/>
        </w:rPr>
      </w:pPr>
      <w:r>
        <w:rPr>
          <w:color w:val="9BBB59" w:themeColor="accent3"/>
          <w:lang w:val="en-US"/>
        </w:rPr>
        <w:t>Electrophysiological: Auditory evoked potentials (AEP): auditory brain-stem responses (ABR)</w:t>
      </w:r>
    </w:p>
    <w:p>
      <w:pPr>
        <w:pStyle w:val="NoSpacing"/>
        <w:numPr>
          <w:ilvl w:val="1"/>
          <w:numId w:val="2"/>
        </w:numPr>
        <w:rPr>
          <w:lang w:val="en-US"/>
        </w:rPr>
      </w:pPr>
      <w:r>
        <w:rPr>
          <w:lang w:val="en-US"/>
        </w:rPr>
        <w:t>implementation: The methods are represented in a separate table method and referenced in audiogram_experiment.measurement_method_id – see the implementation note below</w:t>
      </w:r>
    </w:p>
    <w:p>
      <w:pPr>
        <w:pStyle w:val="NoSpacing"/>
        <w:ind w:left="1440" w:hanging="0"/>
        <w:rPr>
          <w:color w:val="9BBB59" w:themeColor="accent3"/>
          <w:lang w:val="en-US"/>
        </w:rPr>
      </w:pPr>
      <w:r>
        <w:rPr>
          <w:color w:val="9BBB59" w:themeColor="accent3"/>
          <w:lang w:val="en-US"/>
        </w:rPr>
      </w:r>
    </w:p>
    <w:p>
      <w:pPr>
        <w:pStyle w:val="NoSpacing"/>
        <w:numPr>
          <w:ilvl w:val="0"/>
          <w:numId w:val="2"/>
        </w:numPr>
        <w:rPr>
          <w:i/>
          <w:i/>
          <w:highlight w:val="yellow"/>
          <w:lang w:val="en-US"/>
        </w:rPr>
      </w:pPr>
      <w:commentRangeStart w:id="24"/>
      <w:commentRangeStart w:id="25"/>
      <w:r>
        <w:rPr>
          <w:b/>
          <w:highlight w:val="yellow"/>
          <w:lang w:val="en-US"/>
        </w:rPr>
        <w:t>Position of the 1</w:t>
      </w:r>
      <w:r>
        <w:rPr>
          <w:b/>
          <w:highlight w:val="yellow"/>
          <w:vertAlign w:val="superscript"/>
          <w:lang w:val="en-US"/>
        </w:rPr>
        <w:t>st</w:t>
      </w:r>
      <w:r>
        <w:rPr>
          <w:b/>
          <w:highlight w:val="yellow"/>
          <w:lang w:val="en-US"/>
        </w:rPr>
        <w:t>/2</w:t>
      </w:r>
      <w:r>
        <w:rPr>
          <w:b/>
          <w:highlight w:val="yellow"/>
          <w:vertAlign w:val="superscript"/>
          <w:lang w:val="en-US"/>
        </w:rPr>
        <w:t>nd</w:t>
      </w:r>
      <w:r>
        <w:rPr>
          <w:b/>
          <w:highlight w:val="yellow"/>
          <w:lang w:val="en-US"/>
        </w:rPr>
        <w:t>/3</w:t>
      </w:r>
      <w:r>
        <w:rPr>
          <w:b/>
          <w:highlight w:val="yellow"/>
          <w:vertAlign w:val="superscript"/>
          <w:lang w:val="en-US"/>
        </w:rPr>
        <w:t>rd</w:t>
      </w:r>
      <w:r>
        <w:rPr>
          <w:b/>
          <w:highlight w:val="yellow"/>
          <w:lang w:val="en-US"/>
        </w:rPr>
        <w:t xml:space="preserve"> electrode</w:t>
      </w:r>
      <w:r>
        <w:rPr>
          <w:b/>
          <w:highlight w:val="yellow"/>
          <w:lang w:val="en-US"/>
        </w:rPr>
      </w:r>
      <w:commentRangeEnd w:id="25"/>
      <w:r>
        <w:commentReference w:id="25"/>
      </w:r>
      <w:r>
        <w:rPr>
          <w:b/>
          <w:highlight w:val="yellow"/>
          <w:lang w:val="en-US"/>
        </w:rPr>
      </w:r>
      <w:commentRangeEnd w:id="24"/>
      <w:r>
        <w:commentReference w:id="24"/>
      </w:r>
      <w:r>
        <w:rPr>
          <w:b/>
          <w:highlight w:val="yellow"/>
          <w:lang w:val="en-US"/>
        </w:rPr>
        <w:t>:</w:t>
      </w:r>
      <w:r>
        <w:rPr>
          <w:highlight w:val="yellow"/>
          <w:lang w:val="en-US"/>
        </w:rPr>
        <w:t xml:space="preserve"> </w:t>
      </w:r>
      <w:r>
        <w:rPr>
          <w:i/>
          <w:highlight w:val="yellow"/>
          <w:lang w:val="en-US"/>
        </w:rPr>
        <w:t>In the case of electrophysiological subjects, the exact positions of the electrodes are indicated.</w:t>
      </w:r>
      <w:r>
        <w:rPr>
          <w:highlight w:val="yellow"/>
          <w:lang w:val="en-US"/>
        </w:rPr>
        <w:t xml:space="preserve"> </w:t>
      </w:r>
      <w:r>
        <w:rPr>
          <w:i/>
          <w:highlight w:val="yellow"/>
          <w:lang w:val="en-US"/>
        </w:rPr>
        <w:t>The positions of the individual electrodes are recorded separately.</w:t>
      </w:r>
    </w:p>
    <w:p>
      <w:pPr>
        <w:pStyle w:val="NoSpacing"/>
        <w:numPr>
          <w:ilvl w:val="1"/>
          <w:numId w:val="2"/>
        </w:numPr>
        <w:rPr/>
      </w:pPr>
      <w:ins w:id="305" w:author="Unknown Author" w:date="2020-05-05T09:55:07Z">
        <w:r>
          <w:rPr>
            <w:color w:val="9BBB59" w:themeColor="accent3"/>
            <w:lang w:val="en-US"/>
          </w:rPr>
          <w:t xml:space="preserve">near the ear / </w:t>
        </w:r>
      </w:ins>
      <w:ins w:id="306" w:author="Ortiz Troncoso, Alvaro" w:date="2020-01-29T13:15:00Z">
        <w:r>
          <w:rPr>
            <w:color w:val="9BBB59" w:themeColor="accent3"/>
            <w:lang w:val="en-US"/>
          </w:rPr>
          <w:t>l</w:t>
        </w:r>
      </w:ins>
      <w:del w:id="307" w:author="Ortiz Troncoso, Alvaro" w:date="2020-01-29T13:15:00Z">
        <w:r>
          <w:rPr>
            <w:color w:val="9BBB59" w:themeColor="accent3"/>
            <w:lang w:val="en-US"/>
          </w:rPr>
          <w:delText>L</w:delText>
        </w:r>
      </w:del>
      <w:r>
        <w:rPr>
          <w:color w:val="9BBB59" w:themeColor="accent3"/>
          <w:lang w:val="en-US"/>
        </w:rPr>
        <w:t xml:space="preserve">eft </w:t>
      </w:r>
      <w:commentRangeStart w:id="26"/>
      <w:r>
        <w:rPr>
          <w:color w:val="9BBB59" w:themeColor="accent3"/>
          <w:lang w:val="en-US"/>
        </w:rPr>
        <w:t>pa</w:t>
      </w:r>
      <w:ins w:id="308" w:author="Ortiz Troncoso, Alvaro" w:date="2019-12-02T17:31:00Z">
        <w:r>
          <w:rPr>
            <w:color w:val="9BBB59" w:themeColor="accent3"/>
            <w:lang w:val="en-US"/>
          </w:rPr>
          <w:t>n</w:t>
        </w:r>
      </w:ins>
      <w:del w:id="309" w:author="Ortiz Troncoso, Alvaro" w:date="2019-12-02T17:31:00Z">
        <w:r>
          <w:rPr>
            <w:color w:val="9BBB59" w:themeColor="accent3"/>
            <w:lang w:val="en-US"/>
          </w:rPr>
          <w:delText>re</w:delText>
        </w:r>
      </w:del>
      <w:r>
        <w:rPr>
          <w:color w:val="9BBB59" w:themeColor="accent3"/>
          <w:lang w:val="en-US"/>
        </w:rPr>
        <w:t xml:space="preserve"> bone </w:t>
      </w:r>
      <w:r>
        <w:rPr>
          <w:color w:val="9BBB59" w:themeColor="accent3"/>
          <w:lang w:val="en-US"/>
        </w:rPr>
      </w:r>
      <w:commentRangeEnd w:id="26"/>
      <w:r>
        <w:commentReference w:id="26"/>
      </w:r>
      <w:r>
        <w:rPr>
          <w:b/>
          <w:color w:val="9BBB59" w:themeColor="accent3"/>
          <w:lang w:val="en-US"/>
        </w:rPr>
        <w:t xml:space="preserve">/ </w:t>
      </w:r>
      <w:ins w:id="310" w:author="Ortiz Troncoso, Alvaro" w:date="2020-01-29T13:15:00Z">
        <w:r>
          <w:rPr>
            <w:color w:val="9BBB59" w:themeColor="accent3"/>
            <w:lang w:val="en-US"/>
          </w:rPr>
          <w:t>r</w:t>
        </w:r>
      </w:ins>
      <w:del w:id="311" w:author="Ortiz Troncoso, Alvaro" w:date="2020-01-29T13:15:00Z">
        <w:r>
          <w:rPr>
            <w:color w:val="9BBB59" w:themeColor="accent3"/>
            <w:lang w:val="en-US"/>
          </w:rPr>
          <w:delText>R</w:delText>
        </w:r>
      </w:del>
      <w:r>
        <w:rPr>
          <w:color w:val="9BBB59" w:themeColor="accent3"/>
          <w:lang w:val="en-US"/>
        </w:rPr>
        <w:t>ight pa</w:t>
      </w:r>
      <w:del w:id="312" w:author="Ortiz Troncoso, Alvaro" w:date="2019-12-02T17:31:00Z">
        <w:r>
          <w:rPr>
            <w:color w:val="9BBB59" w:themeColor="accent3"/>
            <w:lang w:val="en-US"/>
          </w:rPr>
          <w:delText>re</w:delText>
        </w:r>
      </w:del>
      <w:ins w:id="313" w:author="Ortiz Troncoso, Alvaro" w:date="2019-12-02T17:31:00Z">
        <w:r>
          <w:rPr>
            <w:color w:val="9BBB59" w:themeColor="accent3"/>
            <w:lang w:val="en-US"/>
          </w:rPr>
          <w:t>n</w:t>
        </w:r>
      </w:ins>
      <w:r>
        <w:rPr>
          <w:color w:val="9BBB59" w:themeColor="accent3"/>
          <w:lang w:val="en-US"/>
        </w:rPr>
        <w:t xml:space="preserve"> bone </w:t>
      </w:r>
      <w:r>
        <w:rPr>
          <w:b/>
          <w:color w:val="9BBB59" w:themeColor="accent3"/>
          <w:lang w:val="en-US"/>
        </w:rPr>
        <w:t xml:space="preserve">/ </w:t>
      </w:r>
      <w:ins w:id="314" w:author="Ortiz Troncoso, Alvaro" w:date="2020-01-29T13:15:00Z">
        <w:r>
          <w:rPr>
            <w:color w:val="9BBB59" w:themeColor="accent3"/>
            <w:lang w:val="en-US"/>
          </w:rPr>
          <w:t>n</w:t>
        </w:r>
      </w:ins>
      <w:del w:id="315" w:author="Ortiz Troncoso, Alvaro" w:date="2020-01-29T13:15:00Z">
        <w:r>
          <w:rPr>
            <w:color w:val="9BBB59" w:themeColor="accent3"/>
            <w:lang w:val="en-US"/>
          </w:rPr>
          <w:delText>N</w:delText>
        </w:r>
      </w:del>
      <w:r>
        <w:rPr>
          <w:color w:val="9BBB59" w:themeColor="accent3"/>
          <w:lang w:val="en-US"/>
        </w:rPr>
        <w:t xml:space="preserve">ear the blowhole </w:t>
      </w:r>
      <w:r>
        <w:rPr>
          <w:b/>
          <w:color w:val="9BBB59" w:themeColor="accent3"/>
          <w:lang w:val="en-US"/>
        </w:rPr>
        <w:t>/</w:t>
      </w:r>
      <w:r>
        <w:rPr>
          <w:color w:val="9BBB59" w:themeColor="accent3"/>
          <w:lang w:val="en-US"/>
        </w:rPr>
        <w:t xml:space="preserve"> </w:t>
      </w:r>
      <w:ins w:id="316" w:author="Ortiz Troncoso, Alvaro" w:date="2020-01-29T13:15:00Z">
        <w:r>
          <w:rPr>
            <w:color w:val="9BBB59" w:themeColor="accent3"/>
            <w:lang w:val="en-US"/>
          </w:rPr>
          <w:t>n</w:t>
        </w:r>
      </w:ins>
      <w:del w:id="317" w:author="Ortiz Troncoso, Alvaro" w:date="2020-01-29T13:15:00Z">
        <w:r>
          <w:rPr>
            <w:color w:val="9BBB59" w:themeColor="accent3"/>
            <w:lang w:val="en-US"/>
          </w:rPr>
          <w:delText>N</w:delText>
        </w:r>
      </w:del>
      <w:r>
        <w:rPr>
          <w:color w:val="9BBB59" w:themeColor="accent3"/>
          <w:lang w:val="en-US"/>
        </w:rPr>
        <w:t>ear the dorsal fin/ on the back/</w:t>
      </w:r>
      <w:ins w:id="318" w:author="Ortiz Troncoso, Alvaro" w:date="2020-01-29T13:16:00Z">
        <w:r>
          <w:rPr>
            <w:color w:val="9BBB59" w:themeColor="accent3"/>
            <w:lang w:val="en-US"/>
          </w:rPr>
          <w:t xml:space="preserve"> n</w:t>
        </w:r>
      </w:ins>
      <w:del w:id="319" w:author="Ortiz Troncoso, Alvaro" w:date="2020-01-29T13:16:00Z">
        <w:r>
          <w:rPr>
            <w:color w:val="9BBB59" w:themeColor="accent3"/>
            <w:lang w:val="en-US"/>
          </w:rPr>
          <w:delText>N</w:delText>
        </w:r>
      </w:del>
      <w:r>
        <w:rPr>
          <w:color w:val="9BBB59" w:themeColor="accent3"/>
          <w:lang w:val="en-US"/>
        </w:rPr>
        <w:t>ear the beginning of the dorsal ridge/</w:t>
      </w:r>
      <w:ins w:id="320" w:author="Ortiz Troncoso, Alvaro" w:date="2020-01-29T13:16:00Z">
        <w:r>
          <w:rPr>
            <w:color w:val="9BBB59" w:themeColor="accent3"/>
            <w:lang w:val="en-US"/>
          </w:rPr>
          <w:t xml:space="preserve"> p</w:t>
        </w:r>
      </w:ins>
      <w:del w:id="321" w:author="Ortiz Troncoso, Alvaro" w:date="2020-01-29T13:16:00Z">
        <w:r>
          <w:rPr>
            <w:color w:val="9BBB59" w:themeColor="accent3"/>
            <w:lang w:val="en-US"/>
          </w:rPr>
          <w:delText>P</w:delText>
        </w:r>
      </w:del>
      <w:r>
        <w:rPr>
          <w:color w:val="9BBB59" w:themeColor="accent3"/>
          <w:lang w:val="en-US"/>
        </w:rPr>
        <w:t xml:space="preserve">osterior to the dorsal ridge  </w:t>
      </w:r>
      <w:r>
        <w:rPr>
          <w:lang w:val="en-US"/>
        </w:rPr>
        <w:t>(</w:t>
      </w:r>
      <w:del w:id="322" w:author="Ortiz Troncoso, Alvaro" w:date="2020-01-29T13:10:00Z">
        <w:r>
          <w:rPr>
            <w:lang w:val="en-US"/>
          </w:rPr>
          <w:delText>Excel example</w:delText>
        </w:r>
      </w:del>
      <w:ins w:id="323" w:author="Ortiz Troncoso, Alvaro" w:date="2020-01-29T13:10:00Z">
        <w:r>
          <w:rPr>
            <w:lang w:val="en-US"/>
          </w:rPr>
          <w:t>Example</w:t>
        </w:r>
      </w:ins>
      <w:r>
        <w:rPr>
          <w:lang w:val="en-US"/>
        </w:rPr>
        <w:t>: near blowhole (1</w:t>
      </w:r>
      <w:r>
        <w:rPr>
          <w:vertAlign w:val="superscript"/>
          <w:lang w:val="en-US"/>
        </w:rPr>
        <w:t>st</w:t>
      </w:r>
      <w:r>
        <w:rPr>
          <w:lang w:val="en-US"/>
        </w:rPr>
        <w:t xml:space="preserve"> electrode), near dorsal fin (2</w:t>
      </w:r>
      <w:r>
        <w:rPr>
          <w:vertAlign w:val="superscript"/>
          <w:lang w:val="en-US"/>
        </w:rPr>
        <w:t>nd</w:t>
      </w:r>
      <w:r>
        <w:rPr>
          <w:lang w:val="en-US"/>
        </w:rPr>
        <w:t xml:space="preserve"> electrode), NA (3</w:t>
      </w:r>
      <w:r>
        <w:rPr>
          <w:vertAlign w:val="superscript"/>
          <w:lang w:val="en-US"/>
        </w:rPr>
        <w:t>rd</w:t>
      </w:r>
      <w:r>
        <w:rPr>
          <w:lang w:val="en-US"/>
        </w:rPr>
        <w:t xml:space="preserve">  electrode))</w:t>
      </w:r>
    </w:p>
    <w:p>
      <w:pPr>
        <w:pStyle w:val="NoSpacing"/>
        <w:numPr>
          <w:ilvl w:val="1"/>
          <w:numId w:val="2"/>
        </w:numPr>
        <w:rPr>
          <w:lang w:val="en-US"/>
        </w:rPr>
      </w:pPr>
      <w:r>
        <w:rPr>
          <w:lang w:val="en-US"/>
        </w:rPr>
        <w:t>implemented as audiogram_experiment.position_first_electrode and similar columns for the 2</w:t>
      </w:r>
      <w:r>
        <w:rPr>
          <w:vertAlign w:val="superscript"/>
          <w:lang w:val="en-US"/>
        </w:rPr>
        <w:t>nd</w:t>
      </w:r>
      <w:r>
        <w:rPr>
          <w:lang w:val="en-US"/>
        </w:rPr>
        <w:t xml:space="preserve"> and 3</w:t>
      </w:r>
      <w:r>
        <w:rPr>
          <w:vertAlign w:val="superscript"/>
          <w:lang w:val="en-US"/>
        </w:rPr>
        <w:t>rd</w:t>
      </w:r>
      <w:r>
        <w:rPr>
          <w:lang w:val="en-US"/>
        </w:rPr>
        <w:t xml:space="preserve"> electrode position</w:t>
      </w:r>
    </w:p>
    <w:p>
      <w:pPr>
        <w:pStyle w:val="NoSpacing"/>
        <w:ind w:left="1440" w:hanging="0"/>
        <w:rPr>
          <w:color w:val="9BBB59" w:themeColor="accent3"/>
          <w:lang w:val="en-US"/>
        </w:rPr>
      </w:pPr>
      <w:r>
        <w:rPr>
          <w:color w:val="9BBB59" w:themeColor="accent3"/>
          <w:lang w:val="en-US"/>
        </w:rPr>
      </w:r>
    </w:p>
    <w:p>
      <w:pPr>
        <w:pStyle w:val="NoSpacing"/>
        <w:numPr>
          <w:ilvl w:val="0"/>
          <w:numId w:val="2"/>
        </w:numPr>
        <w:rPr>
          <w:i/>
          <w:i/>
          <w:lang w:val="en-US"/>
        </w:rPr>
      </w:pPr>
      <w:r>
        <w:rPr>
          <w:b/>
          <w:lang w:val="en-US"/>
        </w:rPr>
        <w:t>Year of experiment:</w:t>
      </w:r>
      <w:r>
        <w:rPr>
          <w:lang w:val="en-US"/>
        </w:rPr>
        <w:t xml:space="preserve"> </w:t>
      </w:r>
      <w:r>
        <w:rPr>
          <w:i/>
          <w:lang w:val="en-US"/>
        </w:rPr>
        <w:t>The exact year or timespan of the experiment are recorded here.</w:t>
      </w:r>
    </w:p>
    <w:p>
      <w:pPr>
        <w:pStyle w:val="NoSpacing"/>
        <w:numPr>
          <w:ilvl w:val="1"/>
          <w:numId w:val="2"/>
        </w:numPr>
        <w:rPr>
          <w:lang w:val="en-US"/>
        </w:rPr>
      </w:pPr>
      <w:del w:id="324" w:author="Ortiz Troncoso, Alvaro" w:date="2020-01-29T13:10:00Z">
        <w:r>
          <w:rPr>
            <w:lang w:val="en-US"/>
          </w:rPr>
          <w:delText>Excel example</w:delText>
        </w:r>
      </w:del>
      <w:ins w:id="325" w:author="Ortiz Troncoso, Alvaro" w:date="2020-01-29T13:10:00Z">
        <w:r>
          <w:rPr>
            <w:lang w:val="en-US"/>
          </w:rPr>
          <w:t>Example</w:t>
        </w:r>
      </w:ins>
      <w:r>
        <w:rPr>
          <w:lang w:val="en-US"/>
        </w:rPr>
        <w:t xml:space="preserve"> for 2 individuals: 1995 to 1996</w:t>
      </w:r>
    </w:p>
    <w:p>
      <w:pPr>
        <w:pStyle w:val="NoSpacing"/>
        <w:numPr>
          <w:ilvl w:val="1"/>
          <w:numId w:val="2"/>
        </w:numPr>
        <w:rPr>
          <w:lang w:val="en-US"/>
        </w:rPr>
      </w:pPr>
      <w:r>
        <w:rPr>
          <w:lang w:val="en-US"/>
        </w:rPr>
        <w:t>implemented as audiogram_experiment.year_of_experiment_start and audiogram_experiment.year_of_experiment_end, respectively</w:t>
      </w:r>
    </w:p>
    <w:p>
      <w:pPr>
        <w:pStyle w:val="NoSpacing"/>
        <w:ind w:left="1440" w:hanging="0"/>
        <w:rPr>
          <w:lang w:val="en-US"/>
        </w:rPr>
      </w:pPr>
      <w:r>
        <w:rPr>
          <w:lang w:val="en-US"/>
        </w:rPr>
      </w:r>
    </w:p>
    <w:p>
      <w:pPr>
        <w:pStyle w:val="NoSpacing"/>
        <w:numPr>
          <w:ilvl w:val="0"/>
          <w:numId w:val="2"/>
        </w:numPr>
        <w:rPr>
          <w:b/>
          <w:b/>
          <w:i/>
          <w:i/>
          <w:highlight w:val="yellow"/>
          <w:lang w:val="en-US"/>
        </w:rPr>
      </w:pPr>
      <w:del w:id="326" w:author="Unknown Author" w:date="2020-05-05T09:55:43Z">
        <w:r>
          <w:rPr>
            <w:b/>
            <w:highlight w:val="yellow"/>
            <w:lang w:val="en-US"/>
          </w:rPr>
          <w:delText>Background noise (in dB/</w:delText>
        </w:r>
      </w:del>
      <w:del w:id="327" w:author="Unknown Author" w:date="2020-05-05T09:55:43Z">
        <w:r>
          <w:rPr>
            <w:color w:val="1F497D"/>
            <w:highlight w:val="yellow"/>
            <w:lang w:val="en-US"/>
          </w:rPr>
          <w:delText xml:space="preserve"> </w:delText>
        </w:r>
      </w:del>
      <w:del w:id="328" w:author="Unknown Author" w:date="2020-05-05T09:55:43Z">
        <w:r>
          <w:rPr>
            <w:b/>
            <w:highlight w:val="yellow"/>
            <w:lang w:val="en-US"/>
          </w:rPr>
          <w:delText>weighting function</w:delText>
        </w:r>
      </w:del>
      <w:commentRangeStart w:id="28"/>
      <w:r>
        <w:rPr>
          <w:b/>
          <w:highlight w:val="yellow"/>
          <w:lang w:val="en-US"/>
        </w:rPr>
        <w:commentReference w:id="27"/>
      </w:r>
      <w:del w:id="329" w:author="Unknown Author" w:date="2020-05-05T09:55:43Z">
        <w:r>
          <w:rPr>
            <w:b/>
            <w:highlight w:val="yellow"/>
            <w:lang w:val="en-US"/>
          </w:rPr>
          <w:delText xml:space="preserve">): </w:delText>
        </w:r>
      </w:del>
      <w:r>
        <w:rPr>
          <w:b/>
          <w:highlight w:val="yellow"/>
          <w:lang w:val="en-US"/>
        </w:rPr>
        <w:commentReference w:id="29"/>
      </w:r>
      <w:r>
        <w:rPr>
          <w:b/>
          <w:highlight w:val="yellow"/>
          <w:lang w:val="en-US"/>
        </w:rPr>
      </w:r>
      <w:del w:id="330" w:author="Unknown Author" w:date="2020-05-05T09:55:43Z">
        <w:commentRangeEnd w:id="28"/>
        <w:r>
          <w:commentReference w:id="28"/>
        </w:r>
        <w:r>
          <w:rPr>
            <w:b/>
            <w:i/>
            <w:highlight w:val="yellow"/>
            <w:lang w:val="en-US"/>
          </w:rPr>
          <w:delText>If information about background noise during the experiment is mentioned in the publication, it will be recorded here</w:delText>
        </w:r>
      </w:del>
    </w:p>
    <w:p>
      <w:pPr>
        <w:pStyle w:val="NoSpacing"/>
        <w:numPr>
          <w:ilvl w:val="1"/>
          <w:numId w:val="2"/>
        </w:numPr>
        <w:ind w:left="1440" w:hanging="0"/>
        <w:rPr>
          <w:lang w:val="en-US"/>
        </w:rPr>
      </w:pPr>
      <w:del w:id="331" w:author="Ortiz Troncoso, Alvaro" w:date="2020-01-29T13:10:00Z">
        <w:r>
          <w:rPr>
            <w:lang w:val="en-US"/>
          </w:rPr>
          <w:delText>Excel example</w:delText>
        </w:r>
      </w:del>
      <w:del w:id="332" w:author="Unknown Author" w:date="2020-05-05T09:55:40Z">
        <w:r>
          <w:rPr>
            <w:lang w:val="en-US"/>
          </w:rPr>
          <w:delText>Example:  NA</w:delText>
        </w:r>
      </w:del>
    </w:p>
    <w:p>
      <w:pPr>
        <w:pStyle w:val="NoSpacing"/>
        <w:numPr>
          <w:ilvl w:val="1"/>
          <w:numId w:val="2"/>
        </w:numPr>
        <w:ind w:left="1440" w:hanging="0"/>
        <w:rPr>
          <w:lang w:val="en-US"/>
        </w:rPr>
      </w:pPr>
      <w:del w:id="333" w:author="Unknown Author" w:date="2020-05-05T09:55:40Z">
        <w:r>
          <w:rPr>
            <w:lang w:val="en-US"/>
          </w:rPr>
          <w:delText>implemented as audiogram_experiment.background_noise_in_decibel</w:delText>
        </w:r>
      </w:del>
    </w:p>
    <w:p>
      <w:pPr>
        <w:pStyle w:val="NoSpacing"/>
        <w:ind w:left="1440" w:hanging="0"/>
        <w:rPr>
          <w:lang w:val="en-US"/>
        </w:rPr>
      </w:pPr>
      <w:r>
        <w:rPr>
          <w:lang w:val="en-US"/>
        </w:rPr>
      </w:r>
    </w:p>
    <w:p>
      <w:pPr>
        <w:pStyle w:val="NoSpacing"/>
        <w:numPr>
          <w:ilvl w:val="0"/>
          <w:numId w:val="2"/>
        </w:numPr>
        <w:rPr>
          <w:i/>
          <w:i/>
          <w:lang w:val="en-US"/>
        </w:rPr>
      </w:pPr>
      <w:commentRangeStart w:id="30"/>
      <w:commentRangeStart w:id="31"/>
      <w:r>
        <w:rPr>
          <w:b/>
          <w:lang w:val="en-US"/>
        </w:rPr>
        <w:t>Calibration</w:t>
      </w:r>
      <w:r>
        <w:rPr>
          <w:b/>
          <w:lang w:val="en-US"/>
        </w:rPr>
      </w:r>
      <w:commentRangeEnd w:id="31"/>
      <w:r>
        <w:commentReference w:id="31"/>
      </w:r>
      <w:r>
        <w:rPr>
          <w:b/>
          <w:lang w:val="en-US"/>
        </w:rPr>
        <w:t>:</w:t>
      </w:r>
      <w:r>
        <w:rPr>
          <w:b/>
          <w:lang w:val="en-US"/>
        </w:rPr>
      </w:r>
      <w:commentRangeEnd w:id="30"/>
      <w:r>
        <w:commentReference w:id="30"/>
      </w:r>
      <w:r>
        <w:rPr>
          <w:lang w:val="en-US"/>
        </w:rPr>
        <w:t xml:space="preserve"> </w:t>
      </w:r>
      <w:r>
        <w:rPr>
          <w:i/>
          <w:lang w:val="en-US"/>
        </w:rPr>
        <w:t>Information about the calibration is recorded here with regard to the Sound Pressure Level (SPL) reference value</w:t>
      </w:r>
    </w:p>
    <w:p>
      <w:pPr>
        <w:pStyle w:val="NoSpacing"/>
        <w:numPr>
          <w:ilvl w:val="1"/>
          <w:numId w:val="2"/>
        </w:numPr>
        <w:rPr>
          <w:lang w:val="en-US"/>
        </w:rPr>
      </w:pPr>
      <w:del w:id="334" w:author="Ortiz Troncoso, Alvaro" w:date="2020-01-29T13:10:00Z">
        <w:r>
          <w:rPr>
            <w:lang w:val="en-US"/>
          </w:rPr>
          <w:delText>Excel example</w:delText>
        </w:r>
      </w:del>
      <w:ins w:id="335" w:author="Ortiz Troncoso, Alvaro" w:date="2020-01-29T13:10:00Z">
        <w:r>
          <w:rPr>
            <w:lang w:val="en-US"/>
          </w:rPr>
          <w:t>Example</w:t>
        </w:r>
      </w:ins>
      <w:r>
        <w:rPr>
          <w:lang w:val="en-US"/>
        </w:rPr>
        <w:t>:  between 6–10</w:t>
      </w:r>
    </w:p>
    <w:p>
      <w:pPr>
        <w:pStyle w:val="NoSpacing"/>
        <w:numPr>
          <w:ilvl w:val="1"/>
          <w:numId w:val="2"/>
        </w:numPr>
        <w:rPr>
          <w:lang w:val="en-US"/>
        </w:rPr>
      </w:pPr>
      <w:r>
        <w:rPr>
          <w:lang w:val="en-US"/>
        </w:rPr>
        <w:t>implemented as audiogram_experiment.calibration</w:t>
      </w:r>
      <w:del w:id="336" w:author="Ortiz Troncoso, Alvaro" w:date="2020-01-29T10:26:00Z">
        <w:r>
          <w:rPr>
            <w:lang w:val="en-US"/>
          </w:rPr>
          <w:delText>_min_value</w:delText>
        </w:r>
      </w:del>
      <w:r>
        <w:rPr>
          <w:lang w:val="en-US"/>
        </w:rPr>
        <w:t xml:space="preserve"> </w:t>
      </w:r>
      <w:del w:id="337" w:author="Ortiz Troncoso, Alvaro" w:date="2020-01-29T10:26:00Z">
        <w:r>
          <w:rPr>
            <w:lang w:val="en-US"/>
          </w:rPr>
          <w:delText>and audiogram_experiment.calibration_max_value, respectivel</w:delText>
        </w:r>
      </w:del>
      <w:ins w:id="338" w:author="Ortiz Troncoso, Alvaro" w:date="2020-01-29T10:26:00Z">
        <w:r>
          <w:rPr>
            <w:lang w:val="en-US"/>
          </w:rPr>
          <w:t>, stored in a text field</w:t>
        </w:r>
      </w:ins>
      <w:del w:id="339" w:author="Ortiz Troncoso, Alvaro" w:date="2020-01-29T10:26:00Z">
        <w:r>
          <w:rPr>
            <w:lang w:val="en-US"/>
          </w:rPr>
          <w:delText>y</w:delText>
        </w:r>
      </w:del>
    </w:p>
    <w:p>
      <w:pPr>
        <w:pStyle w:val="NoSpacing"/>
        <w:ind w:left="1440" w:hanging="0"/>
        <w:rPr>
          <w:lang w:val="en-US"/>
        </w:rPr>
      </w:pPr>
      <w:r>
        <w:rPr>
          <w:lang w:val="en-US"/>
        </w:rPr>
      </w:r>
    </w:p>
    <w:p>
      <w:pPr>
        <w:pStyle w:val="NoSpacing"/>
        <w:numPr>
          <w:ilvl w:val="0"/>
          <w:numId w:val="2"/>
        </w:numPr>
        <w:rPr>
          <w:b/>
          <w:b/>
          <w:highlight w:val="yellow"/>
          <w:lang w:val="en-US"/>
        </w:rPr>
      </w:pPr>
      <w:commentRangeStart w:id="32"/>
      <w:r>
        <w:rPr>
          <w:b/>
          <w:highlight w:val="yellow"/>
          <w:lang w:val="en-US"/>
        </w:rPr>
        <w:t xml:space="preserve">Threshold determination info (in %): </w:t>
      </w:r>
      <w:r>
        <w:rPr>
          <w:b/>
          <w:highlight w:val="yellow"/>
          <w:lang w:val="en-US"/>
        </w:rPr>
      </w:r>
      <w:commentRangeEnd w:id="32"/>
      <w:r>
        <w:commentReference w:id="32"/>
      </w:r>
      <w:r>
        <w:rPr>
          <w:i/>
          <w:highlight w:val="yellow"/>
          <w:lang w:val="en-US"/>
        </w:rPr>
        <w:t>Indicates the percentage at which the threshold was set.</w:t>
      </w:r>
    </w:p>
    <w:p>
      <w:pPr>
        <w:pStyle w:val="NoSpacing"/>
        <w:numPr>
          <w:ilvl w:val="1"/>
          <w:numId w:val="2"/>
        </w:numPr>
        <w:rPr>
          <w:highlight w:val="yellow"/>
          <w:lang w:val="en-US"/>
        </w:rPr>
      </w:pPr>
      <w:del w:id="340" w:author="Ortiz Troncoso, Alvaro" w:date="2020-01-29T13:10:00Z">
        <w:r>
          <w:rPr>
            <w:lang w:val="en-US"/>
          </w:rPr>
          <w:delText>Excel example</w:delText>
        </w:r>
      </w:del>
      <w:ins w:id="341" w:author="Ortiz Troncoso, Alvaro" w:date="2020-01-29T13:10:00Z">
        <w:r>
          <w:rPr>
            <w:lang w:val="en-US"/>
          </w:rPr>
          <w:t>Example</w:t>
        </w:r>
      </w:ins>
      <w:r>
        <w:rPr>
          <w:b/>
          <w:lang w:val="en-US"/>
        </w:rPr>
        <w:t xml:space="preserve">: </w:t>
      </w:r>
      <w:r>
        <w:rPr>
          <w:lang w:val="en-US"/>
        </w:rPr>
        <w:t>50</w:t>
      </w:r>
      <w:del w:id="342" w:author="Unknown Author" w:date="2020-05-14T12:12:54Z">
        <w:r>
          <w:rPr>
            <w:lang w:val="en-US"/>
          </w:rPr>
          <w:delText xml:space="preserve"> – 50</w:delText>
        </w:r>
      </w:del>
      <w:del w:id="343" w:author="Unknown Author" w:date="2020-05-14T12:12:54Z">
        <w:r>
          <w:rPr>
            <w:highlight w:val="yellow"/>
            <w:lang w:val="en-US"/>
          </w:rPr>
          <w:delText xml:space="preserve"> </w:delText>
        </w:r>
      </w:del>
    </w:p>
    <w:p>
      <w:pPr>
        <w:pStyle w:val="NoSpacing"/>
        <w:numPr>
          <w:ilvl w:val="1"/>
          <w:numId w:val="2"/>
        </w:numPr>
        <w:rPr>
          <w:lang w:val="en-US"/>
        </w:rPr>
      </w:pPr>
      <w:del w:id="344" w:author="Unknown Author" w:date="2020-05-14T12:13:13Z">
        <w:r>
          <w:rPr>
            <w:lang w:val="en-US"/>
          </w:rPr>
          <w:delText>Linear model inter- (extra-)polation</w:delText>
        </w:r>
      </w:del>
    </w:p>
    <w:p>
      <w:pPr>
        <w:pStyle w:val="NoSpacing"/>
        <w:numPr>
          <w:ilvl w:val="1"/>
          <w:numId w:val="2"/>
        </w:numPr>
        <w:rPr>
          <w:lang w:val="en-US"/>
        </w:rPr>
      </w:pPr>
      <w:r>
        <w:rPr>
          <w:lang w:val="en-US"/>
        </w:rPr>
        <w:t>implemented as audiogram_experiment.threshold_determination_method</w:t>
      </w:r>
    </w:p>
    <w:p>
      <w:pPr>
        <w:pStyle w:val="NoSpacing"/>
        <w:ind w:left="1440" w:hanging="0"/>
        <w:rPr>
          <w:lang w:val="en-US"/>
        </w:rPr>
      </w:pPr>
      <w:r>
        <w:rPr>
          <w:lang w:val="en-US"/>
        </w:rPr>
      </w:r>
    </w:p>
    <w:p>
      <w:pPr>
        <w:pStyle w:val="NoSpacing"/>
        <w:numPr>
          <w:ilvl w:val="0"/>
          <w:numId w:val="2"/>
        </w:numPr>
        <w:rPr>
          <w:lang w:val="en-US"/>
        </w:rPr>
      </w:pPr>
      <w:commentRangeStart w:id="33"/>
      <w:r>
        <w:rPr>
          <w:b/>
          <w:lang w:val="en-US"/>
        </w:rPr>
        <w:t xml:space="preserve">Duration of test tone (in ms): </w:t>
      </w:r>
      <w:r>
        <w:rPr>
          <w:b/>
          <w:lang w:val="en-US"/>
        </w:rPr>
      </w:r>
      <w:commentRangeEnd w:id="33"/>
      <w:r>
        <w:commentReference w:id="33"/>
      </w:r>
      <w:r>
        <w:rPr>
          <w:i/>
          <w:lang w:val="en-US"/>
        </w:rPr>
        <w:t>The length of the test tone is specified here.</w:t>
      </w:r>
    </w:p>
    <w:p>
      <w:pPr>
        <w:pStyle w:val="NoSpacing"/>
        <w:numPr>
          <w:ilvl w:val="1"/>
          <w:numId w:val="2"/>
        </w:numPr>
        <w:rPr>
          <w:lang w:val="en-US"/>
        </w:rPr>
      </w:pPr>
      <w:del w:id="345" w:author="Ortiz Troncoso, Alvaro" w:date="2020-01-29T13:10:00Z">
        <w:r>
          <w:rPr>
            <w:lang w:val="en-US"/>
          </w:rPr>
          <w:delText>Excel example</w:delText>
        </w:r>
      </w:del>
      <w:ins w:id="346" w:author="Ortiz Troncoso, Alvaro" w:date="2020-01-29T13:10:00Z">
        <w:r>
          <w:rPr>
            <w:lang w:val="en-US"/>
          </w:rPr>
          <w:t>Example</w:t>
        </w:r>
      </w:ins>
      <w:r>
        <w:rPr>
          <w:lang w:val="en-US"/>
        </w:rPr>
        <w:t>:  1 (at 1 and 2kHz);  0.5 (at  all  other  frequencies)</w:t>
      </w:r>
    </w:p>
    <w:p>
      <w:pPr>
        <w:pStyle w:val="NoSpacing"/>
        <w:numPr>
          <w:ilvl w:val="1"/>
          <w:numId w:val="2"/>
        </w:numPr>
        <w:rPr>
          <w:lang w:val="en-US"/>
        </w:rPr>
      </w:pPr>
      <w:r>
        <w:rPr>
          <w:lang w:val="en-US"/>
        </w:rPr>
        <w:t>implemented as audiogram_data_point.</w:t>
      </w:r>
      <w:commentRangeStart w:id="34"/>
      <w:r>
        <w:rPr>
          <w:lang w:val="en-US"/>
        </w:rPr>
        <w:t>testtone_duration_in_millisecond</w:t>
      </w:r>
      <w:del w:id="347" w:author="Ortiz Troncoso, Alvaro" w:date="2020-01-29T13:28:00Z">
        <w:r>
          <w:rPr>
            <w:lang w:val="en-US"/>
          </w:rPr>
          <w:delText>s</w:delText>
        </w:r>
      </w:del>
      <w:commentRangeEnd w:id="34"/>
      <w:r>
        <w:commentReference w:id="34"/>
      </w:r>
      <w:r>
        <w:rPr>
          <w:lang w:val="en-US"/>
        </w:rPr>
      </w:r>
    </w:p>
    <w:p>
      <w:pPr>
        <w:pStyle w:val="NoSpacing"/>
        <w:numPr>
          <w:ilvl w:val="0"/>
          <w:numId w:val="2"/>
        </w:numPr>
        <w:rPr>
          <w:lang w:val="en-US"/>
        </w:rPr>
      </w:pPr>
      <w:commentRangeStart w:id="35"/>
      <w:r>
        <w:rPr>
          <w:b/>
          <w:lang w:val="en-US"/>
        </w:rPr>
        <w:t>Form of the tone:</w:t>
      </w:r>
      <w:r>
        <w:rPr>
          <w:lang w:val="en-US"/>
        </w:rPr>
        <w:t xml:space="preserve"> </w:t>
      </w:r>
      <w:r>
        <w:rPr>
          <w:lang w:val="en-US"/>
        </w:rPr>
      </w:r>
      <w:commentRangeEnd w:id="35"/>
      <w:r>
        <w:commentReference w:id="35"/>
      </w:r>
      <w:r>
        <w:rPr>
          <w:i/>
          <w:lang w:val="en-US"/>
        </w:rPr>
        <w:t>The type of sound is selected from the following defined specifications</w:t>
      </w:r>
    </w:p>
    <w:p>
      <w:pPr>
        <w:pStyle w:val="NoSpacing"/>
        <w:numPr>
          <w:ilvl w:val="1"/>
          <w:numId w:val="2"/>
        </w:numPr>
        <w:rPr>
          <w:color w:val="9BBB59" w:themeColor="accent3"/>
          <w:lang w:val="en-US"/>
        </w:rPr>
      </w:pPr>
      <w:r>
        <w:rPr>
          <w:color w:val="9BBB59" w:themeColor="accent3"/>
          <w:lang w:val="en-US"/>
        </w:rPr>
        <w:t xml:space="preserve">cosine-gated tone bursts / sinusoidal amplitude modulated (SAM) tone </w:t>
      </w:r>
      <w:commentRangeStart w:id="36"/>
      <w:r>
        <w:rPr>
          <w:color w:val="9BBB59" w:themeColor="accent3"/>
          <w:lang w:val="en-US"/>
        </w:rPr>
        <w:t>(modulated narrow band noise; modulated rectangular click, pure tone</w:t>
      </w:r>
      <w:r>
        <w:rPr>
          <w:color w:val="9BBB59" w:themeColor="accent3"/>
          <w:lang w:val="en-US"/>
        </w:rPr>
      </w:r>
      <w:commentRangeEnd w:id="36"/>
      <w:r>
        <w:commentReference w:id="36"/>
      </w:r>
      <w:r>
        <w:rPr>
          <w:color w:val="9BBB59" w:themeColor="accent3"/>
          <w:lang w:val="en-US"/>
        </w:rPr>
        <w:t>)/ sinusoidal frequency modulated (FM) tone (linear upward frequency modulated sweep/ linear downward frequency modulated sweep/ sinusoidal frequency modulation)</w:t>
      </w:r>
    </w:p>
    <w:p>
      <w:pPr>
        <w:pStyle w:val="NoSpacing"/>
        <w:ind w:left="1440" w:hanging="0"/>
        <w:rPr>
          <w:color w:val="9BBB59" w:themeColor="accent3"/>
          <w:lang w:val="en-US"/>
        </w:rPr>
      </w:pPr>
      <w:r>
        <w:rPr>
          <w:lang w:val="en-US"/>
        </w:rPr>
        <w:t>The methods are represented in a separate table method and referenced in audiogram_experiment.testtone_form_method_id – see the implementation note below.</w:t>
      </w:r>
    </w:p>
    <w:p>
      <w:pPr>
        <w:pStyle w:val="NoSpacing"/>
        <w:numPr>
          <w:ilvl w:val="0"/>
          <w:numId w:val="2"/>
        </w:numPr>
        <w:rPr>
          <w:highlight w:val="yellow"/>
          <w:lang w:val="en-US"/>
        </w:rPr>
      </w:pPr>
      <w:commentRangeStart w:id="37"/>
      <w:commentRangeStart w:id="38"/>
      <w:r>
        <w:rPr>
          <w:lang w:val="en-US"/>
        </w:rPr>
        <w:t xml:space="preserve">presentation of the test tone: </w:t>
      </w:r>
      <w:r>
        <w:rPr>
          <w:i/>
          <w:lang w:val="en-US"/>
        </w:rPr>
        <w:t>Indication of the manner in which the test ton</w:t>
      </w:r>
      <w:ins w:id="348" w:author="Ortiz Troncoso, Alvaro" w:date="2020-01-30T16:19:00Z">
        <w:r>
          <w:rPr>
            <w:i/>
            <w:lang w:val="en-US"/>
          </w:rPr>
          <w:t>e</w:t>
        </w:r>
      </w:ins>
      <w:r>
        <w:rPr>
          <w:i/>
          <w:lang w:val="en-US"/>
        </w:rPr>
        <w:t xml:space="preserve"> was presented</w:t>
      </w:r>
      <w:commentRangeEnd w:id="38"/>
      <w:r>
        <w:commentReference w:id="38"/>
      </w:r>
      <w:r>
        <w:rPr>
          <w:i/>
          <w:lang w:val="en-US"/>
        </w:rPr>
      </w:r>
    </w:p>
    <w:p>
      <w:pPr>
        <w:pStyle w:val="NoSpacing"/>
        <w:numPr>
          <w:ilvl w:val="1"/>
          <w:numId w:val="2"/>
        </w:numPr>
        <w:rPr>
          <w:lang w:val="en-US"/>
        </w:rPr>
      </w:pPr>
      <w:r>
        <w:rPr>
          <w:b/>
          <w:lang w:val="en-US"/>
        </w:rPr>
        <w:t xml:space="preserve">Staircase procedure </w:t>
      </w:r>
      <w:r>
        <w:rPr>
          <w:color w:val="9BBB59" w:themeColor="accent3"/>
          <w:lang w:val="en-US"/>
        </w:rPr>
        <w:t>(yes / no)</w:t>
      </w:r>
    </w:p>
    <w:p>
      <w:pPr>
        <w:pStyle w:val="NoSpacing"/>
        <w:numPr>
          <w:ilvl w:val="2"/>
          <w:numId w:val="2"/>
        </w:numPr>
        <w:rPr>
          <w:lang w:val="en-US"/>
        </w:rPr>
      </w:pPr>
      <w:r>
        <w:rPr>
          <w:lang w:val="en-US"/>
        </w:rPr>
        <w:t>implemented as audiogram_experiment.testtone_presentation_staircase</w:t>
      </w:r>
    </w:p>
    <w:p>
      <w:pPr>
        <w:pStyle w:val="NoSpacing"/>
        <w:numPr>
          <w:ilvl w:val="1"/>
          <w:numId w:val="2"/>
        </w:numPr>
        <w:rPr>
          <w:lang w:val="en-US"/>
        </w:rPr>
      </w:pPr>
      <w:commentRangeStart w:id="39"/>
      <w:r>
        <w:rPr>
          <w:b/>
          <w:lang w:val="en-US"/>
        </w:rPr>
        <w:t xml:space="preserve">Method of Constants </w:t>
      </w:r>
      <w:r>
        <w:rPr>
          <w:b/>
          <w:lang w:val="en-US"/>
        </w:rPr>
      </w:r>
      <w:commentRangeEnd w:id="39"/>
      <w:r>
        <w:commentReference w:id="39"/>
      </w:r>
      <w:r>
        <w:rPr>
          <w:color w:val="92D050"/>
          <w:lang w:val="en-US"/>
        </w:rPr>
        <w:t>(yes/no)</w:t>
      </w:r>
    </w:p>
    <w:p>
      <w:pPr>
        <w:pStyle w:val="NoSpacing"/>
        <w:numPr>
          <w:ilvl w:val="2"/>
          <w:numId w:val="2"/>
        </w:numPr>
        <w:rPr>
          <w:lang w:val="en-US"/>
        </w:rPr>
      </w:pPr>
      <w:r>
        <w:rPr>
          <w:lang w:val="en-US"/>
        </w:rPr>
        <w:t>implemented as audiogram_experiment.testtone_presentation_method_constants</w:t>
      </w:r>
    </w:p>
    <w:p>
      <w:pPr>
        <w:pStyle w:val="NoSpacing"/>
        <w:numPr>
          <w:ilvl w:val="1"/>
          <w:numId w:val="2"/>
        </w:numPr>
        <w:rPr/>
      </w:pPr>
      <w:r>
        <w:rPr>
          <w:b/>
          <w:lang w:val="en-US"/>
        </w:rPr>
        <w:t>Form of the sound</w:t>
      </w:r>
      <w:r>
        <w:rPr>
          <w:lang w:val="en-US"/>
        </w:rPr>
        <w:t xml:space="preserve"> (</w:t>
      </w:r>
      <w:del w:id="349" w:author="Unknown Author" w:date="2020-05-05T09:56:12Z">
        <w:r>
          <w:rPr>
            <w:color w:val="9BBB59" w:themeColor="accent3"/>
            <w:lang w:val="en-US"/>
          </w:rPr>
          <w:delText>C</w:delText>
        </w:r>
      </w:del>
      <w:ins w:id="350" w:author="Unknown Author" w:date="2020-05-05T09:57:04Z">
        <w:r>
          <w:rPr>
            <w:color w:val="9BBB59"/>
            <w:lang w:val="en-US"/>
          </w:rPr>
          <w:t>c</w:t>
        </w:r>
      </w:ins>
      <w:ins w:id="351" w:author="Unknown Author" w:date="2020-05-05T09:57:04Z">
        <w:r>
          <w:rPr>
            <w:color w:val="9BBB59" w:themeColor="accent3"/>
            <w:lang w:val="en-US"/>
          </w:rPr>
          <w:t xml:space="preserve">lick / </w:t>
        </w:r>
      </w:ins>
      <w:ins w:id="352" w:author="Unknown Author" w:date="2020-05-05T09:56:12Z">
        <w:r>
          <w:rPr>
            <w:color w:val="9BBB59"/>
            <w:lang w:val="en-US"/>
          </w:rPr>
          <w:t>pipe trains / prolonged / SAM (sinusoidal amplitude modulation</w:t>
        </w:r>
      </w:ins>
      <w:del w:id="353" w:author="Unknown Author" w:date="2020-05-05T09:56:56Z">
        <w:r>
          <w:rPr>
            <w:color w:val="9BBB59" w:themeColor="accent3"/>
            <w:lang w:val="en-US"/>
          </w:rPr>
          <w:delText>lick</w:delText>
        </w:r>
      </w:del>
      <w:del w:id="354" w:author="Unknown Author" w:date="2020-05-05T09:57:00Z">
        <w:r>
          <w:rPr>
            <w:b/>
            <w:color w:val="9BBB59" w:themeColor="accent3"/>
            <w:lang w:val="en-US"/>
          </w:rPr>
          <w:delText xml:space="preserve">/ </w:delText>
        </w:r>
      </w:del>
      <w:del w:id="355" w:author="Unknown Author" w:date="2020-05-05T09:56:09Z">
        <w:r>
          <w:rPr>
            <w:b/>
            <w:color w:val="9BBB59" w:themeColor="accent3"/>
            <w:lang w:val="en-US"/>
          </w:rPr>
          <w:delText>P</w:delText>
        </w:r>
      </w:del>
      <w:del w:id="356" w:author="Unknown Author" w:date="2020-05-05T09:57:00Z">
        <w:r>
          <w:rPr>
            <w:b/>
            <w:color w:val="9BBB59" w:themeColor="accent3"/>
            <w:lang w:val="en-US"/>
          </w:rPr>
          <w:delText>rolonged</w:delText>
        </w:r>
      </w:del>
      <w:r>
        <w:rPr>
          <w:lang w:val="en-US"/>
        </w:rPr>
        <w:t>) (</w:t>
      </w:r>
      <w:del w:id="357" w:author="Ortiz Troncoso, Alvaro" w:date="2020-01-29T13:10:00Z">
        <w:r>
          <w:rPr>
            <w:lang w:val="en-US"/>
          </w:rPr>
          <w:delText>Excel example</w:delText>
        </w:r>
      </w:del>
      <w:ins w:id="358" w:author="Ortiz Troncoso, Alvaro" w:date="2020-01-29T13:10:00Z">
        <w:r>
          <w:rPr>
            <w:lang w:val="en-US"/>
          </w:rPr>
          <w:t>Example</w:t>
        </w:r>
      </w:ins>
      <w:r>
        <w:rPr>
          <w:lang w:val="en-US"/>
        </w:rPr>
        <w:t>: click)</w:t>
      </w:r>
      <w:commentRangeEnd w:id="37"/>
      <w:r>
        <w:commentReference w:id="37"/>
      </w:r>
      <w:r>
        <w:rPr>
          <w:lang w:val="en-US"/>
        </w:rPr>
      </w:r>
    </w:p>
    <w:p>
      <w:pPr>
        <w:pStyle w:val="NoSpacing"/>
        <w:numPr>
          <w:ilvl w:val="2"/>
          <w:numId w:val="2"/>
        </w:numPr>
        <w:rPr>
          <w:lang w:val="en-US"/>
        </w:rPr>
      </w:pPr>
      <w:r>
        <w:rPr>
          <w:lang w:val="en-US"/>
        </w:rPr>
        <w:t>implemented as audiogram_experiment.testtone_presentation_sound_form</w:t>
      </w:r>
    </w:p>
    <w:p>
      <w:pPr>
        <w:pStyle w:val="NoSpacing"/>
        <w:ind w:left="2160" w:hanging="0"/>
        <w:rPr>
          <w:lang w:val="en-US"/>
        </w:rPr>
      </w:pPr>
      <w:r>
        <w:rPr>
          <w:lang w:val="en-US"/>
        </w:rPr>
      </w:r>
    </w:p>
    <w:p>
      <w:pPr>
        <w:pStyle w:val="NoSpacing"/>
        <w:numPr>
          <w:ilvl w:val="0"/>
          <w:numId w:val="2"/>
        </w:numPr>
        <w:rPr>
          <w:i/>
          <w:i/>
          <w:lang w:val="en-US"/>
        </w:rPr>
      </w:pPr>
      <w:commentRangeStart w:id="40"/>
      <w:r>
        <w:rPr>
          <w:b/>
          <w:lang w:val="en-US"/>
        </w:rPr>
        <w:t>sedated</w:t>
      </w:r>
      <w:r>
        <w:rPr>
          <w:b/>
          <w:lang w:val="en-US"/>
        </w:rPr>
      </w:r>
      <w:commentRangeEnd w:id="40"/>
      <w:r>
        <w:commentReference w:id="40"/>
      </w:r>
      <w:r>
        <w:rPr>
          <w:lang w:val="en-US"/>
        </w:rPr>
        <w:t xml:space="preserve">: </w:t>
      </w:r>
      <w:r>
        <w:rPr>
          <w:i/>
          <w:lang w:val="en-US"/>
        </w:rPr>
        <w:t>Indication whether the test animal has been sedated</w:t>
      </w:r>
    </w:p>
    <w:p>
      <w:pPr>
        <w:pStyle w:val="NoSpacing"/>
        <w:numPr>
          <w:ilvl w:val="1"/>
          <w:numId w:val="2"/>
        </w:numPr>
        <w:rPr>
          <w:i/>
          <w:i/>
          <w:lang w:val="es-ES"/>
        </w:rPr>
      </w:pPr>
      <w:r>
        <w:rPr>
          <w:color w:val="9BBB59" w:themeColor="accent3"/>
          <w:lang w:val="es-ES"/>
        </w:rPr>
        <w:t>Yes / no</w:t>
      </w:r>
      <w:r>
        <w:rPr>
          <w:color w:val="92D050"/>
          <w:lang w:val="es-ES"/>
        </w:rPr>
        <w:t xml:space="preserve"> </w:t>
      </w:r>
      <w:r>
        <w:rPr>
          <w:lang w:val="es-ES"/>
        </w:rPr>
        <w:t>(</w:t>
      </w:r>
      <w:del w:id="359" w:author="Ortiz Troncoso, Alvaro" w:date="2020-01-29T13:10:00Z">
        <w:r>
          <w:rPr>
            <w:lang w:val="es-ES"/>
          </w:rPr>
          <w:delText>Excel example</w:delText>
        </w:r>
      </w:del>
      <w:ins w:id="360" w:author="Ortiz Troncoso, Alvaro" w:date="2020-01-29T13:10:00Z">
        <w:r>
          <w:rPr>
            <w:lang w:val="es-ES"/>
          </w:rPr>
          <w:t>Example</w:t>
        </w:r>
      </w:ins>
      <w:r>
        <w:rPr>
          <w:lang w:val="es-ES"/>
        </w:rPr>
        <w:t>: no)</w:t>
      </w:r>
    </w:p>
    <w:p>
      <w:pPr>
        <w:pStyle w:val="NoSpacing"/>
        <w:numPr>
          <w:ilvl w:val="2"/>
          <w:numId w:val="2"/>
        </w:numPr>
        <w:rPr>
          <w:lang w:val="en-US"/>
        </w:rPr>
      </w:pPr>
      <w:r>
        <w:rPr>
          <w:lang w:val="en-US"/>
        </w:rPr>
        <w:t>implemented as audiogram_experiment.sedated</w:t>
      </w:r>
    </w:p>
    <w:p>
      <w:pPr>
        <w:pStyle w:val="NoSpacing"/>
        <w:ind w:left="2160" w:hanging="0"/>
        <w:rPr>
          <w:lang w:val="en-US"/>
        </w:rPr>
      </w:pPr>
      <w:r>
        <w:rPr>
          <w:lang w:val="en-US"/>
        </w:rPr>
      </w:r>
    </w:p>
    <w:p>
      <w:pPr>
        <w:pStyle w:val="NoSpacing"/>
        <w:numPr>
          <w:ilvl w:val="0"/>
          <w:numId w:val="2"/>
        </w:numPr>
        <w:rPr>
          <w:b/>
          <w:b/>
          <w:i/>
          <w:i/>
          <w:lang w:val="en-US"/>
        </w:rPr>
      </w:pPr>
      <w:r>
        <w:rPr>
          <w:b/>
          <w:lang w:val="en-US"/>
        </w:rPr>
        <w:t xml:space="preserve">Sedation Details: </w:t>
      </w:r>
      <w:commentRangeStart w:id="41"/>
      <w:r>
        <w:rPr>
          <w:i/>
          <w:lang w:val="en-US"/>
        </w:rPr>
        <w:t xml:space="preserve">More detailed </w:t>
      </w:r>
      <w:r>
        <w:rPr>
          <w:i/>
          <w:lang w:val="en-US"/>
        </w:rPr>
      </w:r>
      <w:commentRangeEnd w:id="41"/>
      <w:r>
        <w:commentReference w:id="41"/>
      </w:r>
      <w:r>
        <w:rPr>
          <w:i/>
          <w:lang w:val="en-US"/>
        </w:rPr>
        <w:t>information about sedation will be collected here (e.g. medicament for sedation).</w:t>
      </w:r>
    </w:p>
    <w:p>
      <w:pPr>
        <w:pStyle w:val="NoSpacing"/>
        <w:numPr>
          <w:ilvl w:val="1"/>
          <w:numId w:val="2"/>
        </w:numPr>
        <w:rPr>
          <w:i/>
          <w:i/>
          <w:lang w:val="en-US"/>
        </w:rPr>
      </w:pPr>
      <w:del w:id="361" w:author="Ortiz Troncoso, Alvaro" w:date="2020-01-29T13:10:00Z">
        <w:r>
          <w:rPr>
            <w:lang w:val="en-US"/>
          </w:rPr>
          <w:delText>Excel example</w:delText>
        </w:r>
      </w:del>
      <w:ins w:id="362" w:author="Ortiz Troncoso, Alvaro" w:date="2020-01-29T13:10:00Z">
        <w:r>
          <w:rPr>
            <w:lang w:val="en-US"/>
          </w:rPr>
          <w:t>Example</w:t>
        </w:r>
      </w:ins>
      <w:r>
        <w:rPr>
          <w:lang w:val="en-US"/>
        </w:rPr>
        <w:t>: /</w:t>
      </w:r>
    </w:p>
    <w:p>
      <w:pPr>
        <w:pStyle w:val="NoSpacing"/>
        <w:numPr>
          <w:ilvl w:val="1"/>
          <w:numId w:val="2"/>
        </w:numPr>
        <w:rPr>
          <w:lang w:val="en-US"/>
        </w:rPr>
      </w:pPr>
      <w:r>
        <w:rPr>
          <w:lang w:val="en-US"/>
        </w:rPr>
        <w:t>implemented as audiogram_experiment.sedation_details</w:t>
      </w:r>
    </w:p>
    <w:p>
      <w:pPr>
        <w:pStyle w:val="NoSpacing"/>
        <w:rPr>
          <w:lang w:val="en-US"/>
        </w:rPr>
      </w:pPr>
      <w:r>
        <w:rPr>
          <w:lang w:val="en-US"/>
        </w:rPr>
      </w:r>
    </w:p>
    <w:p>
      <w:pPr>
        <w:pStyle w:val="NoSpacing"/>
        <w:rPr>
          <w:u w:val="single"/>
        </w:rPr>
      </w:pPr>
      <w:r>
        <w:rPr>
          <w:u w:val="single"/>
        </w:rPr>
        <w:t>Audiogram dat</w:t>
      </w:r>
      <w:ins w:id="363" w:author="Ortiz Troncoso, Alvaro" w:date="2020-01-29T11:58:00Z">
        <w:r>
          <w:rPr>
            <w:u w:val="single"/>
          </w:rPr>
          <w:t>a</w:t>
        </w:r>
      </w:ins>
      <w:del w:id="364" w:author="Ortiz Troncoso, Alvaro" w:date="2020-01-29T11:58:00Z">
        <w:r>
          <w:rPr>
            <w:u w:val="single"/>
          </w:rPr>
          <w:delText>a</w:delText>
        </w:r>
      </w:del>
    </w:p>
    <w:p>
      <w:pPr>
        <w:pStyle w:val="NoSpacing"/>
        <w:numPr>
          <w:ilvl w:val="0"/>
          <w:numId w:val="1"/>
        </w:numPr>
        <w:rPr>
          <w:i/>
          <w:i/>
          <w:lang w:val="en-US"/>
        </w:rPr>
      </w:pPr>
      <w:commentRangeStart w:id="42"/>
      <w:commentRangeStart w:id="43"/>
      <w:r>
        <w:rPr>
          <w:b/>
          <w:lang w:val="en-US"/>
        </w:rPr>
        <w:t xml:space="preserve">Frequency </w:t>
      </w:r>
      <w:r>
        <w:rPr>
          <w:b/>
          <w:lang w:val="en-US"/>
        </w:rPr>
      </w:r>
      <w:commentRangeEnd w:id="43"/>
      <w:r>
        <w:commentReference w:id="43"/>
      </w:r>
      <w:r>
        <w:rPr>
          <w:b/>
          <w:lang w:val="en-US"/>
        </w:rPr>
        <w:t>(in kHz</w:t>
      </w:r>
      <w:r>
        <w:rPr>
          <w:b/>
          <w:lang w:val="en-US"/>
        </w:rPr>
      </w:r>
      <w:commentRangeEnd w:id="42"/>
      <w:r>
        <w:commentReference w:id="42"/>
      </w:r>
      <w:r>
        <w:rPr>
          <w:b/>
          <w:lang w:val="en-US"/>
        </w:rPr>
        <w:t>):</w:t>
      </w:r>
      <w:r>
        <w:rPr>
          <w:lang w:val="en-US"/>
        </w:rPr>
        <w:t xml:space="preserve"> </w:t>
      </w:r>
      <w:r>
        <w:rPr>
          <w:i/>
          <w:lang w:val="en-US"/>
        </w:rPr>
        <w:t>Each examined frequency is entered here</w:t>
      </w:r>
    </w:p>
    <w:p>
      <w:pPr>
        <w:pStyle w:val="NoSpacing"/>
        <w:numPr>
          <w:ilvl w:val="1"/>
          <w:numId w:val="1"/>
        </w:numPr>
        <w:rPr>
          <w:i/>
          <w:i/>
          <w:lang w:val="en-US"/>
        </w:rPr>
      </w:pPr>
      <w:del w:id="365" w:author="Ortiz Troncoso, Alvaro" w:date="2020-01-29T13:10:00Z">
        <w:r>
          <w:rPr>
            <w:lang w:val="en-US"/>
          </w:rPr>
          <w:delText>Excel example</w:delText>
        </w:r>
      </w:del>
      <w:ins w:id="366" w:author="Ortiz Troncoso, Alvaro" w:date="2020-01-29T13:10:00Z">
        <w:r>
          <w:rPr>
            <w:lang w:val="en-US"/>
          </w:rPr>
          <w:t>Example</w:t>
        </w:r>
      </w:ins>
      <w:r>
        <w:rPr>
          <w:lang w:val="en-US"/>
        </w:rPr>
        <w:t>: 1</w:t>
      </w:r>
    </w:p>
    <w:p>
      <w:pPr>
        <w:pStyle w:val="NoSpacing"/>
        <w:numPr>
          <w:ilvl w:val="1"/>
          <w:numId w:val="1"/>
        </w:numPr>
        <w:rPr>
          <w:i/>
          <w:i/>
          <w:lang w:val="en-US"/>
        </w:rPr>
      </w:pPr>
      <w:r>
        <w:rPr>
          <w:lang w:val="en-US"/>
        </w:rPr>
        <w:t>implemented as audiogram_data_point.testtone_frequency_in_khz</w:t>
      </w:r>
    </w:p>
    <w:p>
      <w:pPr>
        <w:pStyle w:val="NoSpacing"/>
        <w:ind w:left="1440" w:hanging="0"/>
        <w:rPr>
          <w:i/>
          <w:i/>
          <w:lang w:val="en-US"/>
        </w:rPr>
      </w:pPr>
      <w:r>
        <w:rPr>
          <w:i/>
          <w:lang w:val="en-US"/>
        </w:rPr>
      </w:r>
    </w:p>
    <w:p>
      <w:pPr>
        <w:pStyle w:val="NoSpacing"/>
        <w:numPr>
          <w:ilvl w:val="0"/>
          <w:numId w:val="1"/>
        </w:numPr>
        <w:rPr>
          <w:lang w:val="en-US"/>
        </w:rPr>
      </w:pPr>
      <w:r>
        <w:rPr>
          <w:b/>
          <w:lang w:val="en-US"/>
        </w:rPr>
        <w:t>Sound Pressure Level (SPL) (with reference level according to next field; in dB):</w:t>
      </w:r>
      <w:r>
        <w:rPr>
          <w:lang w:val="en-US"/>
        </w:rPr>
        <w:t xml:space="preserve"> </w:t>
      </w:r>
      <w:r>
        <w:rPr>
          <w:i/>
          <w:lang w:val="en-US"/>
        </w:rPr>
        <w:t>The corresponding SPL value determined can be found here</w:t>
      </w:r>
    </w:p>
    <w:p>
      <w:pPr>
        <w:pStyle w:val="NoSpacing"/>
        <w:numPr>
          <w:ilvl w:val="1"/>
          <w:numId w:val="1"/>
        </w:numPr>
        <w:rPr>
          <w:i/>
          <w:i/>
          <w:lang w:val="en-US"/>
        </w:rPr>
      </w:pPr>
      <w:del w:id="367" w:author="Ortiz Troncoso, Alvaro" w:date="2020-01-29T13:10:00Z">
        <w:r>
          <w:rPr>
            <w:lang w:val="en-US"/>
          </w:rPr>
          <w:delText>Excel example</w:delText>
        </w:r>
      </w:del>
      <w:ins w:id="368" w:author="Ortiz Troncoso, Alvaro" w:date="2020-01-29T13:10:00Z">
        <w:r>
          <w:rPr>
            <w:lang w:val="en-US"/>
          </w:rPr>
          <w:t>Example</w:t>
        </w:r>
      </w:ins>
      <w:r>
        <w:rPr>
          <w:lang w:val="en-US"/>
        </w:rPr>
        <w:t>: 105</w:t>
      </w:r>
    </w:p>
    <w:p>
      <w:pPr>
        <w:pStyle w:val="NoSpacing"/>
        <w:numPr>
          <w:ilvl w:val="1"/>
          <w:numId w:val="1"/>
        </w:numPr>
        <w:rPr>
          <w:i/>
          <w:i/>
          <w:lang w:val="en-US"/>
        </w:rPr>
      </w:pPr>
      <w:r>
        <w:rPr>
          <w:lang w:val="en-US"/>
        </w:rPr>
        <w:t>implemented as audiogram.data_point_sound_pressure_level_in_decibel</w:t>
      </w:r>
    </w:p>
    <w:p>
      <w:pPr>
        <w:pStyle w:val="NoSpacing"/>
        <w:ind w:left="1440" w:hanging="0"/>
        <w:rPr>
          <w:i/>
          <w:i/>
          <w:lang w:val="en-US"/>
        </w:rPr>
      </w:pPr>
      <w:r>
        <w:rPr>
          <w:i/>
          <w:lang w:val="en-US"/>
        </w:rPr>
      </w:r>
    </w:p>
    <w:p>
      <w:pPr>
        <w:pStyle w:val="NoSpacing"/>
        <w:numPr>
          <w:ilvl w:val="0"/>
          <w:numId w:val="1"/>
        </w:numPr>
        <w:rPr>
          <w:lang w:val="en-US"/>
        </w:rPr>
      </w:pPr>
      <w:commentRangeStart w:id="44"/>
      <w:r>
        <w:rPr>
          <w:b/>
          <w:lang w:val="en-US"/>
        </w:rPr>
        <w:t>SPL reference</w:t>
      </w:r>
      <w:r>
        <w:rPr>
          <w:b/>
          <w:lang w:val="en-US"/>
        </w:rPr>
      </w:r>
      <w:commentRangeEnd w:id="44"/>
      <w:r>
        <w:commentReference w:id="44"/>
      </w:r>
      <w:r>
        <w:rPr>
          <w:b/>
          <w:lang w:val="en-US"/>
        </w:rPr>
        <w:t>:</w:t>
      </w:r>
      <w:r>
        <w:rPr>
          <w:lang w:val="en-US"/>
        </w:rPr>
        <w:t xml:space="preserve"> </w:t>
      </w:r>
      <w:r>
        <w:rPr>
          <w:i/>
          <w:lang w:val="en-US"/>
        </w:rPr>
        <w:t>Due to the specified number of possible reference values, a corresponding selection function is performed here.</w:t>
      </w:r>
    </w:p>
    <w:p>
      <w:pPr>
        <w:pStyle w:val="NoSpacing"/>
        <w:numPr>
          <w:ilvl w:val="1"/>
          <w:numId w:val="1"/>
        </w:numPr>
        <w:rPr>
          <w:lang w:val="en-US"/>
        </w:rPr>
      </w:pPr>
      <w:r>
        <w:rPr>
          <w:color w:val="9BBB59" w:themeColor="accent3"/>
          <w:lang w:val="en-US"/>
        </w:rPr>
        <w:t xml:space="preserve">re 1 </w:t>
      </w:r>
      <w:commentRangeStart w:id="45"/>
      <w:r>
        <w:rPr>
          <w:color w:val="9BBB59" w:themeColor="accent3"/>
          <w:lang w:val="en-US"/>
        </w:rPr>
        <w:t>µPa</w:t>
      </w:r>
      <w:r>
        <w:rPr>
          <w:color w:val="9BBB59" w:themeColor="accent3"/>
          <w:lang w:val="en-US"/>
        </w:rPr>
      </w:r>
      <w:commentRangeEnd w:id="45"/>
      <w:r>
        <w:commentReference w:id="45"/>
      </w:r>
      <w:r>
        <w:rPr>
          <w:color w:val="9BBB59" w:themeColor="accent3"/>
          <w:lang w:val="en-US"/>
        </w:rPr>
        <w:t xml:space="preserve"> </w:t>
      </w:r>
      <w:r>
        <w:rPr>
          <w:color w:val="9BBB59" w:themeColor="accent3"/>
          <w:lang w:val="en-US"/>
        </w:rPr>
        <w:commentReference w:id="46"/>
      </w:r>
    </w:p>
    <w:p>
      <w:pPr>
        <w:pStyle w:val="NoSpacing"/>
        <w:numPr>
          <w:ilvl w:val="1"/>
          <w:numId w:val="1"/>
        </w:numPr>
        <w:rPr>
          <w:color w:val="9BBB59" w:themeColor="accent3"/>
        </w:rPr>
      </w:pPr>
      <w:commentRangeStart w:id="47"/>
      <w:r>
        <w:rPr>
          <w:color w:val="9BBB59" w:themeColor="accent3"/>
        </w:rPr>
        <w:t xml:space="preserve">re 1 µbar </w:t>
      </w:r>
      <w:commentRangeEnd w:id="47"/>
      <w:r>
        <w:commentReference w:id="47"/>
      </w:r>
      <w:r>
        <w:rPr>
          <w:color w:val="9BBB59" w:themeColor="accent3"/>
        </w:rPr>
      </w:r>
    </w:p>
    <w:p>
      <w:pPr>
        <w:pStyle w:val="NoSpacing"/>
        <w:numPr>
          <w:ilvl w:val="1"/>
          <w:numId w:val="1"/>
        </w:numPr>
        <w:rPr/>
      </w:pPr>
      <w:commentRangeStart w:id="48"/>
      <w:r>
        <w:rPr>
          <w:color w:val="9BBB59" w:themeColor="accent3"/>
        </w:rPr>
        <w:t xml:space="preserve">re 1mPa </w:t>
      </w:r>
      <w:commentRangeEnd w:id="48"/>
      <w:r>
        <w:commentReference w:id="48"/>
      </w:r>
      <w:r>
        <w:rPr>
          <w:color w:val="9BBB59" w:themeColor="accent3"/>
        </w:rPr>
      </w:r>
    </w:p>
    <w:p>
      <w:pPr>
        <w:pStyle w:val="NoSpacing"/>
        <w:numPr>
          <w:ilvl w:val="1"/>
          <w:numId w:val="1"/>
        </w:numPr>
        <w:rPr>
          <w:color w:val="9BBB59" w:themeColor="accent3"/>
        </w:rPr>
      </w:pPr>
      <w:r>
        <w:rPr>
          <w:color w:val="9BBB59" w:themeColor="accent3"/>
        </w:rPr>
        <w:t xml:space="preserve">re 20 </w:t>
      </w:r>
      <w:commentRangeStart w:id="49"/>
      <w:r>
        <w:rPr>
          <w:color w:val="9BBB59" w:themeColor="accent3"/>
        </w:rPr>
        <w:t>µPa</w:t>
      </w:r>
      <w:r>
        <w:rPr>
          <w:color w:val="9BBB59" w:themeColor="accent3"/>
        </w:rPr>
      </w:r>
      <w:commentRangeEnd w:id="49"/>
      <w:r>
        <w:commentReference w:id="49"/>
      </w:r>
      <w:r>
        <w:rPr>
          <w:color w:val="9BBB59" w:themeColor="accent3"/>
        </w:rPr>
        <w:t xml:space="preserve"> </w:t>
      </w:r>
    </w:p>
    <w:p>
      <w:pPr>
        <w:pStyle w:val="NoSpacing"/>
        <w:numPr>
          <w:ilvl w:val="1"/>
          <w:numId w:val="1"/>
        </w:numPr>
        <w:rPr/>
      </w:pPr>
      <w:commentRangeStart w:id="50"/>
      <w:commentRangeStart w:id="51"/>
      <w:r>
        <w:rPr>
          <w:color w:val="9BBB59" w:themeColor="accent3"/>
        </w:rPr>
        <w:t xml:space="preserve">re 0.0002 dyne cm-² </w:t>
      </w:r>
      <w:r>
        <w:rPr>
          <w:color w:val="9BBB59" w:themeColor="accent3"/>
        </w:rPr>
      </w:r>
      <w:commentRangeEnd w:id="51"/>
      <w:r>
        <w:commentReference w:id="51"/>
      </w:r>
      <w:commentRangeEnd w:id="50"/>
      <w:r>
        <w:commentReference w:id="50"/>
      </w:r>
      <w:r>
        <w:rPr>
          <w:color w:val="9BBB59" w:themeColor="accent3"/>
        </w:rPr>
      </w:r>
    </w:p>
    <w:p>
      <w:pPr>
        <w:pStyle w:val="NoSpacing"/>
        <w:numPr>
          <w:ilvl w:val="1"/>
          <w:numId w:val="1"/>
        </w:numPr>
        <w:rPr/>
      </w:pPr>
      <w:commentRangeStart w:id="52"/>
      <w:r>
        <w:rPr>
          <w:color w:val="9BBB59" w:themeColor="accent3"/>
        </w:rPr>
        <w:t xml:space="preserve">re 1 dyne cm-² </w:t>
      </w:r>
      <w:commentRangeEnd w:id="52"/>
      <w:r>
        <w:commentReference w:id="52"/>
      </w:r>
      <w:r>
        <w:rPr>
          <w:color w:val="9BBB59" w:themeColor="accent3"/>
        </w:rPr>
      </w:r>
    </w:p>
    <w:p>
      <w:pPr>
        <w:pStyle w:val="NoSpacing"/>
        <w:numPr>
          <w:ilvl w:val="1"/>
          <w:numId w:val="1"/>
        </w:numPr>
        <w:rPr>
          <w:color w:val="9BBB59" w:themeColor="accent3"/>
        </w:rPr>
      </w:pPr>
      <w:commentRangeStart w:id="53"/>
      <w:r>
        <w:rPr>
          <w:color w:val="9BBB59" w:themeColor="accent3"/>
        </w:rPr>
        <w:t xml:space="preserve">re 2x10-4 </w:t>
      </w:r>
      <w:r>
        <w:rPr>
          <w:color w:val="9BBB59" w:themeColor="accent3"/>
          <w:lang w:val="en-US"/>
        </w:rPr>
        <w:t>μ</w:t>
      </w:r>
      <w:r>
        <w:rPr>
          <w:color w:val="9BBB59" w:themeColor="accent3"/>
        </w:rPr>
        <w:t xml:space="preserve">bar </w:t>
      </w:r>
      <w:commentRangeEnd w:id="53"/>
      <w:r>
        <w:commentReference w:id="53"/>
      </w:r>
      <w:r>
        <w:rPr>
          <w:color w:val="9BBB59" w:themeColor="accent3"/>
        </w:rPr>
      </w:r>
    </w:p>
    <w:p>
      <w:pPr>
        <w:pStyle w:val="NoSpacing"/>
        <w:numPr>
          <w:ilvl w:val="1"/>
          <w:numId w:val="1"/>
        </w:numPr>
        <w:rPr>
          <w:lang w:val="en-GB"/>
        </w:rPr>
      </w:pPr>
      <w:del w:id="369" w:author="Ortiz Troncoso, Alvaro" w:date="2020-01-27T14:45:00Z">
        <w:r>
          <w:rPr>
            <w:lang w:val="en-GB"/>
          </w:rPr>
          <w:delText>implementation</w:delText>
        </w:r>
      </w:del>
      <w:ins w:id="370" w:author="Ortiz Troncoso, Alvaro" w:date="2020-01-27T14:45:00Z">
        <w:r>
          <w:rPr>
            <w:lang w:val="en-GB"/>
          </w:rPr>
          <w:t>Implementation</w:t>
        </w:r>
      </w:ins>
      <w:r>
        <w:rPr>
          <w:lang w:val="en-GB"/>
        </w:rPr>
        <w:t>: The different references are represented in table sound_pressure_level_reference and referenced in audiogram_data_point.sound_pressure_level_reference_id.</w:t>
      </w:r>
    </w:p>
    <w:p>
      <w:pPr>
        <w:pStyle w:val="NoSpacing"/>
        <w:rPr>
          <w:b/>
          <w:b/>
          <w:lang w:val="en-US"/>
        </w:rPr>
      </w:pPr>
      <w:r>
        <w:rPr>
          <w:b/>
          <w:lang w:val="en-US"/>
        </w:rPr>
      </w:r>
    </w:p>
    <w:p>
      <w:pPr>
        <w:pStyle w:val="NoSpacing"/>
        <w:numPr>
          <w:ilvl w:val="0"/>
          <w:numId w:val="5"/>
        </w:numPr>
        <w:rPr>
          <w:b/>
          <w:b/>
          <w:lang w:val="en-US"/>
        </w:rPr>
      </w:pPr>
      <w:r>
        <w:rPr>
          <w:b/>
          <w:lang w:val="en-US"/>
        </w:rPr>
        <w:t xml:space="preserve">SPL </w:t>
      </w:r>
      <w:commentRangeStart w:id="54"/>
      <w:commentRangeStart w:id="55"/>
      <w:r>
        <w:rPr>
          <w:b/>
          <w:lang w:val="en-US"/>
        </w:rPr>
        <w:t>reference value</w:t>
      </w:r>
      <w:r>
        <w:rPr>
          <w:b/>
          <w:lang w:val="en-US"/>
        </w:rPr>
      </w:r>
      <w:commentRangeEnd w:id="55"/>
      <w:r>
        <w:commentReference w:id="55"/>
      </w:r>
      <w:commentRangeEnd w:id="54"/>
      <w:r>
        <w:commentReference w:id="54"/>
      </w:r>
      <w:r>
        <w:rPr>
          <w:b/>
          <w:lang w:val="en-US"/>
        </w:rPr>
      </w:r>
    </w:p>
    <w:p>
      <w:pPr>
        <w:pStyle w:val="NoSpacing"/>
        <w:numPr>
          <w:ilvl w:val="1"/>
          <w:numId w:val="5"/>
        </w:numPr>
        <w:rPr>
          <w:color w:val="9BBB59" w:themeColor="accent3"/>
          <w:lang w:val="en-US"/>
        </w:rPr>
      </w:pPr>
      <w:r>
        <w:rPr>
          <w:color w:val="9BBB59" w:themeColor="accent3"/>
          <w:lang w:val="en-US"/>
        </w:rPr>
        <w:t xml:space="preserve">root mean squared (RMS) </w:t>
      </w:r>
      <w:r>
        <w:rPr>
          <w:b/>
          <w:color w:val="9BBB59" w:themeColor="accent3"/>
          <w:lang w:val="en-US"/>
        </w:rPr>
        <w:t>/</w:t>
      </w:r>
      <w:r>
        <w:rPr>
          <w:color w:val="9BBB59" w:themeColor="accent3"/>
          <w:lang w:val="en-US"/>
        </w:rPr>
        <w:t xml:space="preserve"> </w:t>
      </w:r>
      <w:r>
        <w:rPr>
          <w:bCs/>
          <w:color w:val="9BBB59" w:themeColor="accent3"/>
          <w:lang w:val="en-US"/>
        </w:rPr>
        <w:t>Peak-to-Peak</w:t>
      </w:r>
      <w:r>
        <w:rPr>
          <w:rStyle w:val="Strong"/>
          <w:color w:val="9BBB59" w:themeColor="accent3"/>
          <w:lang w:val="en-US"/>
        </w:rPr>
        <w:t xml:space="preserve"> (</w:t>
      </w:r>
      <w:r>
        <w:rPr>
          <w:color w:val="9BBB59" w:themeColor="accent3"/>
          <w:lang w:val="en-US"/>
        </w:rPr>
        <w:t>PP)</w:t>
      </w:r>
    </w:p>
    <w:p>
      <w:pPr>
        <w:pStyle w:val="NoSpacing"/>
        <w:numPr>
          <w:ilvl w:val="1"/>
          <w:numId w:val="5"/>
        </w:numPr>
        <w:rPr>
          <w:lang w:val="en-US"/>
        </w:rPr>
      </w:pPr>
      <w:r>
        <w:rPr>
          <w:lang w:val="en-US"/>
        </w:rPr>
        <w:t>implemented as audiogram_data_point.sound_pressure_level_reference_method</w:t>
      </w:r>
    </w:p>
    <w:p>
      <w:pPr>
        <w:pStyle w:val="NoSpacing"/>
        <w:rPr>
          <w:color w:val="9BBB59" w:themeColor="accent3"/>
          <w:lang w:val="en-US"/>
        </w:rPr>
      </w:pPr>
      <w:r>
        <w:rPr>
          <w:color w:val="9BBB59" w:themeColor="accent3"/>
          <w:lang w:val="en-US"/>
        </w:rPr>
      </w:r>
    </w:p>
    <w:p>
      <w:pPr>
        <w:pStyle w:val="Heading1"/>
        <w:rPr>
          <w:lang w:val="en-US"/>
        </w:rPr>
      </w:pPr>
      <w:r>
        <w:rPr>
          <w:lang w:val="en-US"/>
        </w:rPr>
        <w:t>Additional implementation notes</w:t>
      </w:r>
    </w:p>
    <w:p>
      <w:pPr>
        <w:pStyle w:val="Heading2"/>
        <w:rPr>
          <w:lang w:val="en-US"/>
        </w:rPr>
      </w:pPr>
      <w:r>
        <w:rPr>
          <w:lang w:val="en-US"/>
        </w:rPr>
        <w:t>Representation of sound pressure level references</w:t>
      </w:r>
    </w:p>
    <w:p>
      <w:pPr>
        <w:pStyle w:val="Normal"/>
        <w:rPr>
          <w:lang w:val="en-US"/>
        </w:rPr>
      </w:pPr>
      <w:r>
        <w:rPr>
          <w:lang w:val="en-US"/>
        </w:rPr>
        <w:t xml:space="preserve">The various sound pressure level references are represented in a separate table </w:t>
      </w:r>
      <w:r>
        <w:rPr>
          <w:rFonts w:ascii="Consolas" w:hAnsi="Consolas"/>
          <w:lang w:val="en-US"/>
        </w:rPr>
        <w:t>sound_pressure_level_reference</w:t>
      </w:r>
      <w:r>
        <w:rPr>
          <w:lang w:val="en-US"/>
        </w:rPr>
        <w:t xml:space="preserve"> and referenced in the </w:t>
      </w:r>
      <w:r>
        <w:rPr>
          <w:rFonts w:ascii="Consolas" w:hAnsi="Consolas"/>
          <w:lang w:val="en-US"/>
        </w:rPr>
        <w:t>audiogram_data_point</w:t>
      </w:r>
      <w:r>
        <w:rPr>
          <w:lang w:val="en-US"/>
        </w:rPr>
        <w:t xml:space="preserve"> table as </w:t>
      </w:r>
      <w:r>
        <w:rPr>
          <w:rFonts w:ascii="Consolas" w:hAnsi="Consolas"/>
          <w:lang w:val="en-US"/>
        </w:rPr>
        <w:t>sound_pressure_level_reference_id</w:t>
      </w:r>
      <w:r>
        <w:rPr>
          <w:lang w:val="en-US"/>
        </w:rPr>
        <w:t>.</w:t>
      </w:r>
    </w:p>
    <w:p>
      <w:pPr>
        <w:pStyle w:val="Normal"/>
        <w:rPr>
          <w:lang w:val="en-US"/>
        </w:rPr>
      </w:pPr>
      <w:r>
        <w:rPr>
          <w:lang w:val="en-US"/>
        </w:rPr>
        <w:t xml:space="preserve">In the </w:t>
      </w:r>
      <w:r>
        <w:rPr>
          <w:rFonts w:ascii="Consolas" w:hAnsi="Consolas"/>
          <w:lang w:val="en-US"/>
        </w:rPr>
        <w:t>sound_pressure_level_reference</w:t>
      </w:r>
      <w:r>
        <w:rPr>
          <w:lang w:val="en-US"/>
        </w:rPr>
        <w:t xml:space="preserve"> table the significance of each sound pressure level reference can be indicated as well as the conversion factors to modern air- and water-borne sound pressure reference values. </w:t>
      </w:r>
      <w:ins w:id="371" w:author="Ortiz Troncoso, Alvaro" w:date="2019-12-09T14:30:00Z">
        <w:r>
          <w:rPr>
            <w:lang w:val="en-US"/>
          </w:rPr>
          <w:t>The proposed contents of this table based on this specification are represented as an MS Excel spreadsheet in the accompanying audiogrambase_import_</w:t>
        </w:r>
      </w:ins>
      <w:ins w:id="372" w:author="Ortiz Troncoso, Alvaro" w:date="2019-12-09T14:31:00Z">
        <w:r>
          <w:rPr>
            <w:lang w:val="en-US"/>
          </w:rPr>
          <w:t>spl</w:t>
        </w:r>
      </w:ins>
      <w:ins w:id="373" w:author="Ortiz Troncoso, Alvaro" w:date="2019-12-09T14:30:00Z">
        <w:r>
          <w:rPr>
            <w:lang w:val="en-US"/>
          </w:rPr>
          <w:t>.xlsx file.</w:t>
        </w:r>
      </w:ins>
      <w:del w:id="374" w:author="Ortiz Troncoso, Alvaro" w:date="2019-12-09T14:30:00Z">
        <w:r>
          <w:rPr>
            <w:lang w:val="en-US"/>
          </w:rPr>
          <w:delText>This information is currently (21.11.2019) contained in this document only in the comments.</w:delText>
        </w:r>
      </w:del>
      <w:r>
        <w:rPr>
          <w:lang w:val="en-US"/>
        </w:rPr>
        <w:commentReference w:id="56"/>
      </w:r>
    </w:p>
    <w:p>
      <w:pPr>
        <w:pStyle w:val="Heading2"/>
        <w:rPr>
          <w:lang w:val="en-US"/>
        </w:rPr>
      </w:pPr>
      <w:r>
        <w:rPr>
          <w:lang w:val="en-US"/>
        </w:rPr>
        <w:t>Representation of measurement and test tone form methods</w:t>
      </w:r>
    </w:p>
    <w:p>
      <w:pPr>
        <w:pStyle w:val="Normal"/>
        <w:rPr>
          <w:lang w:val="en-US"/>
        </w:rPr>
      </w:pPr>
      <w:r>
        <w:rPr>
          <w:lang w:val="en-US"/>
        </w:rPr>
        <w:t>These methods, referenced as “Method” and “Form of the tone” above are represented in a separate table method to enable representation of the relation between main methods and their specialized variants as methods are expected to be represented and queried at all levels of granularity. The proposed contents of this table based on this specification are represented as an MS Excel spreadsheet in the accompanying audiogrambase_import_</w:t>
      </w:r>
      <w:del w:id="375" w:author="Ortiz Troncoso, Alvaro" w:date="2019-12-09T12:48:00Z">
        <w:r>
          <w:rPr>
            <w:lang w:val="en-US"/>
          </w:rPr>
          <w:delText>data</w:delText>
        </w:r>
      </w:del>
      <w:ins w:id="376" w:author="Ortiz Troncoso, Alvaro" w:date="2019-12-09T12:48:00Z">
        <w:r>
          <w:rPr>
            <w:lang w:val="en-US"/>
          </w:rPr>
          <w:t>methods</w:t>
        </w:r>
      </w:ins>
      <w:r>
        <w:rPr>
          <w:lang w:val="en-US"/>
        </w:rPr>
        <w:t>.xlsx file.</w:t>
      </w:r>
    </w:p>
    <w:p>
      <w:pPr>
        <w:pStyle w:val="NoSpacing"/>
        <w:rPr/>
      </w:pPr>
      <w:r>
        <w:rPr/>
      </w:r>
    </w:p>
    <w:sectPr>
      <w:type w:val="nextPage"/>
      <w:pgSz w:w="11906" w:h="16838"/>
      <w:pgMar w:left="1417" w:right="1417" w:header="0" w:top="1417" w:footer="0" w:bottom="1134" w:gutter="0"/>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Ortiz Troncoso, Alvaro" w:date="2020-02-12T13:10:00Z" w:initials="OTA">
    <w:p>
      <w:r>
        <w:rPr>
          <w:rFonts w:ascii="Liberation Serif" w:hAnsi="Liberation Serif" w:eastAsia="DejaVu Sans" w:cs="DejaVu Sans"/>
          <w:color w:val="00000A"/>
          <w:sz w:val="24"/>
          <w:szCs w:val="24"/>
          <w:lang w:val="en-US" w:eastAsia="en-US" w:bidi="en-US"/>
        </w:rPr>
        <w:t>Überarbeitet</w:t>
      </w:r>
    </w:p>
  </w:comment>
  <w:comment w:id="1" w:author="Ortiz Troncoso, Alvaro" w:date="2019-12-03T13:50:00Z" w:initials="OTA">
    <w:p>
      <w:r>
        <w:rPr>
          <w:rFonts w:ascii="Liberation Serif" w:hAnsi="Liberation Serif" w:eastAsia="DejaVu Sans" w:cs="DejaVu Sans"/>
          <w:color w:val="00000A"/>
          <w:sz w:val="24"/>
          <w:szCs w:val="24"/>
          <w:lang w:val="en-US" w:eastAsia="en-US" w:bidi="en-US"/>
        </w:rPr>
        <w:t>There’s at least one audiogram with subspecies information (Beluga …). Do we want to record this information?</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00000A"/>
          <w:sz w:val="24"/>
          <w:szCs w:val="24"/>
          <w:lang w:val="en-US" w:eastAsia="en-US" w:bidi="en-US"/>
        </w:rPr>
        <w:t>If so, then individual_name should reference subspecies, which would entail that all animals have a subspecies.</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00000A"/>
          <w:sz w:val="24"/>
          <w:szCs w:val="24"/>
          <w:lang w:val="en-US" w:eastAsia="en-US" w:bidi="en-US"/>
        </w:rPr>
        <w:t>The (better) alternative would be to give an id to each taxon (at any level: class, genus, species, subspecies) and reference this taxon id from individual animal. Id’s can be obtained from an external taxonomy such as tree of life. See 2 comments below for an example.</w:t>
      </w:r>
    </w:p>
  </w:comment>
  <w:comment w:id="2" w:author="Ortiz Troncoso, Alvaro" w:date="2020-02-12T13:11:00Z" w:initials="OTA">
    <w:p>
      <w:r>
        <w:rPr>
          <w:rFonts w:ascii="Liberation Serif" w:hAnsi="Liberation Serif" w:eastAsia="DejaVu Sans" w:cs="DejaVu Sans"/>
          <w:color w:val="00000A"/>
          <w:sz w:val="24"/>
          <w:szCs w:val="24"/>
          <w:lang w:val="en-US" w:eastAsia="en-US" w:bidi="en-US"/>
        </w:rPr>
        <w:t>Überarbeitet</w:t>
      </w:r>
    </w:p>
  </w:comment>
  <w:comment w:id="3" w:author="Ortiz Troncoso, Alvaro" w:date="2020-02-12T13:11:00Z" w:initials="OTA">
    <w:p>
      <w:r>
        <w:rPr>
          <w:rFonts w:ascii="Liberation Serif" w:hAnsi="Liberation Serif" w:eastAsia="DejaVu Sans" w:cs="DejaVu Sans"/>
          <w:color w:val="00000A"/>
          <w:sz w:val="24"/>
          <w:szCs w:val="24"/>
          <w:lang w:val="en-US" w:eastAsia="en-US" w:bidi="en-US"/>
        </w:rPr>
        <w:t>Überarbeitet</w:t>
      </w:r>
    </w:p>
  </w:comment>
  <w:comment w:id="4" w:author="Ortiz Troncoso, Alvaro" w:date="2020-01-27T14:56:00Z" w:initials="OTA">
    <w:p>
      <w:r>
        <w:rPr>
          <w:rFonts w:ascii="Liberation Serif" w:hAnsi="Liberation Serif" w:eastAsia="DejaVu Sans" w:cs="DejaVu Sans"/>
          <w:color w:val="00000A"/>
          <w:sz w:val="24"/>
          <w:szCs w:val="24"/>
          <w:lang w:val="en-US" w:eastAsia="en-US" w:bidi="en-US"/>
        </w:rPr>
        <w:t>Assuming people use Excel for their data. That’s not recommended by MfN, as insecure, proprietary and error-prone.</w:t>
      </w:r>
    </w:p>
  </w:comment>
  <w:comment w:id="5" w:author="Ortiz Troncoso, Alvaro" w:date="2019-12-10T14:16:00Z" w:initials="OTA">
    <w:p>
      <w:r>
        <w:rPr>
          <w:rFonts w:ascii="Liberation Serif" w:hAnsi="Liberation Serif" w:eastAsia="DejaVu Sans" w:cs="DejaVu Sans"/>
          <w:color w:val="00000A"/>
          <w:sz w:val="24"/>
          <w:szCs w:val="24"/>
          <w:lang w:val="en-US" w:eastAsia="en-US" w:bidi="en-US"/>
        </w:rPr>
        <w:t xml:space="preserve">taxonomy_genus/family/class and species, since some of these words are reserved words in GDM or PHP, and cannot be used as variable names </w:t>
      </w:r>
    </w:p>
  </w:comment>
  <w:comment w:id="6" w:author="Ortiz Troncoso, Alvaro" w:date="2020-01-21T15:25:00Z" w:initials="OTA">
    <w:p>
      <w:r>
        <w:rPr>
          <w:rFonts w:ascii="Liberation Serif" w:hAnsi="Liberation Serif" w:eastAsia="DejaVu Sans" w:cs="DejaVu Sans"/>
          <w:color w:val="00000A"/>
          <w:sz w:val="24"/>
          <w:szCs w:val="24"/>
          <w:lang w:val="en-US" w:eastAsia="en-US" w:bidi="en-US"/>
        </w:rPr>
        <w:t>This is wrong in Excel, mammals, birds are classes, not orders</w:t>
      </w:r>
    </w:p>
  </w:comment>
  <w:comment w:id="7" w:author="" w:date="0-00-00T00:00:00Z" w:initials="">
    <w:p>
      <w:r>
        <w:rPr>
          <w:rFonts w:ascii="Liberation Serif" w:hAnsi="Liberation Serif" w:eastAsia="DejaVu Sans" w:cs="DejaVu Sans"/>
          <w:color w:val="auto"/>
          <w:sz w:val="24"/>
          <w:szCs w:val="24"/>
          <w:lang w:val="en-US" w:eastAsia="en-US" w:bidi="en-US"/>
        </w:rPr>
      </w:r>
    </w:p>
  </w:comment>
  <w:comment w:id="8" w:author="Bock, Denise" w:date="2019-08-05T16:37:00Z" w:initials="BD">
    <w:p>
      <w:r>
        <w:rPr>
          <w:rFonts w:ascii="Liberation Serif" w:hAnsi="Liberation Serif" w:eastAsia="DejaVu Sans" w:cs="DejaVu Sans"/>
          <w:color w:val="00000A"/>
          <w:sz w:val="24"/>
          <w:szCs w:val="24"/>
          <w:lang w:val="en-US" w:eastAsia="en-US" w:bidi="en-US"/>
        </w:rPr>
        <w:t>Ein Audiogramm kann mit mehreren Publikationen verknüpft sein. Insbesondere können bereits publizierte Daten nochmals gemeinsam mit anderen Daten aus weiteren Experimenten gemeinsam in einer Folgepublikation publiziert werden.</w:t>
      </w:r>
    </w:p>
  </w:comment>
  <w:comment w:id="10" w:author="Ortiz Troncoso, Alvaro" w:date="2019-12-03T18:11:00Z" w:initials="OTA">
    <w:p>
      <w:r>
        <w:rPr>
          <w:rFonts w:ascii="Liberation Serif" w:hAnsi="Liberation Serif" w:eastAsia="DejaVu Sans" w:cs="DejaVu Sans"/>
          <w:color w:val="00000A"/>
          <w:sz w:val="24"/>
          <w:szCs w:val="24"/>
          <w:lang w:val="en-US" w:eastAsia="en-US" w:bidi="en-US"/>
        </w:rPr>
        <w:t>Is it safe to assume that every publication has a DOI? It makes things easier to process, but I’m not sure if that’s really the case. It would be a good idea to make assumptions such as this one clear in the standard.</w:t>
      </w:r>
    </w:p>
  </w:comment>
  <w:comment w:id="9" w:author="Jäckel, Denise" w:date="2020-01-14T14:30:00Z" w:initials="JD">
    <w:p>
      <w:r>
        <w:rPr>
          <w:rFonts w:ascii="Liberation Serif" w:hAnsi="Liberation Serif" w:eastAsia="DejaVu Sans" w:cs="DejaVu Sans"/>
          <w:color w:val="00000A"/>
          <w:sz w:val="24"/>
          <w:szCs w:val="24"/>
          <w:lang w:val="en-US" w:eastAsia="en-US" w:bidi="en-US"/>
        </w:rPr>
        <w:t>Es könnte sein, dass für alte Publikationen keine DOI gefunden werden kann. Die Seite https://www.crossref.org/ erlaubt eine schnelle Suche</w:t>
      </w:r>
    </w:p>
  </w:comment>
  <w:comment w:id="11" w:author="Ortiz Troncoso, Alvaro" w:date="2019-12-03T18:11:00Z" w:initials="OTA">
    <w:p>
      <w:r>
        <w:rPr>
          <w:rFonts w:ascii="Liberation Serif" w:hAnsi="Liberation Serif" w:eastAsia="DejaVu Sans" w:cs="DejaVu Sans"/>
          <w:color w:val="00000A"/>
          <w:sz w:val="24"/>
          <w:szCs w:val="24"/>
          <w:lang w:val="en-US" w:eastAsia="en-US" w:bidi="en-US"/>
        </w:rPr>
        <w:t>Is it safe to assume that every publication has a DOI? It makes things easier to process, but I’m not sure if that’s really the case. It would be a good idea to make assumptions such as this one clear in the standard.</w:t>
      </w:r>
    </w:p>
  </w:comment>
  <w:comment w:id="12" w:author="Jäckel, Denise" w:date="2020-01-14T14:30:00Z" w:initials="JD">
    <w:p>
      <w:r>
        <w:rPr>
          <w:rFonts w:ascii="Liberation Serif" w:hAnsi="Liberation Serif" w:eastAsia="DejaVu Sans" w:cs="DejaVu Sans"/>
          <w:color w:val="00000A"/>
          <w:sz w:val="24"/>
          <w:szCs w:val="24"/>
          <w:lang w:val="en-US" w:eastAsia="en-US" w:bidi="en-US"/>
        </w:rPr>
        <w:t>Es könnte sein, dass für alte Publikationen keine DOI gefunden werden kann. Die Seite https://www.crossref.org/ erlaubt eine schnelle Suche</w:t>
      </w:r>
    </w:p>
  </w:comment>
  <w:comment w:id="13" w:author="Ortiz Troncoso, Alvaro" w:date="2019-12-03T14:05:00Z" w:initials="OTA">
    <w:p>
      <w:r>
        <w:rPr>
          <w:rFonts w:ascii="Liberation Serif" w:hAnsi="Liberation Serif" w:eastAsia="DejaVu Sans" w:cs="DejaVu Sans"/>
          <w:color w:val="00000A"/>
          <w:sz w:val="24"/>
          <w:szCs w:val="24"/>
          <w:lang w:val="en-US" w:eastAsia="en-US" w:bidi="en-US"/>
        </w:rPr>
        <w:t>„irrelevant“ perhaps better conveys the meaning of „unkritisch“ (ask a native speaker)</w:t>
      </w:r>
    </w:p>
  </w:comment>
  <w:comment w:id="14" w:author="Bock, Denise" w:date="2019-08-05T16:38:00Z" w:initials="BD">
    <w:p>
      <w:r>
        <w:rPr>
          <w:rFonts w:ascii="Liberation Serif" w:hAnsi="Liberation Serif" w:eastAsia="DejaVu Sans" w:cs="DejaVu Sans"/>
          <w:color w:val="00000A"/>
          <w:sz w:val="24"/>
          <w:szCs w:val="24"/>
          <w:lang w:val="en-US" w:eastAsia="en-US" w:bidi="en-US"/>
        </w:rPr>
        <w:t>Diese ID wird audiogrammübergreifend vergeben, falls festgestellt wird, dass dasselbe Tier in verschiedenen Audiogrammen beprobt wurde.</w:t>
      </w:r>
    </w:p>
  </w:comment>
  <w:comment w:id="15" w:author="Ortiz Troncoso, Alvaro" w:date="2019-12-03T14:13:00Z" w:initials="OTA">
    <w:p>
      <w:r>
        <w:rPr>
          <w:rFonts w:ascii="Liberation Serif" w:hAnsi="Liberation Serif" w:eastAsia="DejaVu Sans" w:cs="DejaVu Sans"/>
          <w:color w:val="00000A"/>
          <w:sz w:val="24"/>
          <w:szCs w:val="24"/>
          <w:lang w:val="en-US" w:eastAsia="en-US" w:bidi="en-US"/>
        </w:rPr>
        <w:t>During source evaluation, look at least at name and species, to avoid id errors, e.g. “Otto” the penguin and “Otto” the seal should be separated rows in the database (basic quality control should be part of a standard too).</w:t>
      </w:r>
    </w:p>
  </w:comment>
  <w:comment w:id="16" w:author="Bock, Denise" w:date="2019-08-05T16:39:00Z" w:initials="BD">
    <w:p>
      <w:r>
        <w:rPr>
          <w:rFonts w:ascii="Liberation Serif" w:hAnsi="Liberation Serif" w:eastAsia="DejaVu Sans" w:cs="DejaVu Sans"/>
          <w:color w:val="00000A"/>
          <w:sz w:val="24"/>
          <w:szCs w:val="24"/>
          <w:lang w:val="en-US" w:eastAsia="en-US" w:bidi="en-US"/>
        </w:rPr>
        <w:t>Bei Angaben wie „2 Jungtiere und 3 adulte“ wird juvenile;juvenile;adult;adult;adult eingetragen</w:t>
      </w:r>
    </w:p>
  </w:comment>
  <w:comment w:id="18" w:author="Ortiz Troncoso, Alvaro" w:date="2019-11-22T12:37:00Z" w:initials="OTA">
    <w:p>
      <w:r>
        <w:rPr>
          <w:rFonts w:ascii="Liberation Serif" w:hAnsi="Liberation Serif" w:eastAsia="DejaVu Sans" w:cs="DejaVu Sans"/>
          <w:color w:val="00000A"/>
          <w:sz w:val="24"/>
          <w:szCs w:val="24"/>
          <w:lang w:val="en-US" w:eastAsia="en-US" w:bidi="en-US"/>
        </w:rPr>
        <w:t>Semantisch wäre „Captive“ besser</w:t>
      </w:r>
    </w:p>
  </w:comment>
  <w:comment w:id="17" w:author="Christian Bölling" w:date="2019-11-22T14:00:00Z" w:initials="CB">
    <w:p>
      <w:r>
        <w:rPr>
          <w:rFonts w:ascii="Liberation Serif" w:hAnsi="Liberation Serif" w:eastAsia="DejaVu Sans" w:cs="DejaVu Sans"/>
          <w:color w:val="00000A"/>
          <w:sz w:val="24"/>
          <w:szCs w:val="24"/>
          <w:lang w:val="en-US" w:eastAsia="en-US" w:bidi="en-US"/>
        </w:rPr>
        <w:t>Stimme zu. Sowas könnt ihr ja dann entsprechend in der DB ändern.</w:t>
      </w:r>
    </w:p>
  </w:comment>
  <w:comment w:id="20" w:author="Ortiz Troncoso, Alvaro" w:date="2019-12-10T10:17:00Z" w:initials="OTA">
    <w:p>
      <w:r>
        <w:rPr>
          <w:rFonts w:ascii="Liberation Serif" w:hAnsi="Liberation Serif" w:eastAsia="DejaVu Sans" w:cs="DejaVu Sans"/>
          <w:color w:val="00000A"/>
          <w:sz w:val="24"/>
          <w:szCs w:val="24"/>
          <w:lang w:val="en-US" w:eastAsia="en-US" w:bidi="en-US"/>
        </w:rPr>
        <w:t>I had to change this field into VARCHAR(255), as some facilities have long names.</w:t>
      </w:r>
    </w:p>
  </w:comment>
  <w:comment w:id="21" w:author="Ortiz Troncoso, Alvaro" w:date="2019-12-06T18:36:00Z" w:initials="OTA">
    <w:p>
      <w:r>
        <w:rPr>
          <w:rFonts w:ascii="Liberation Serif" w:hAnsi="Liberation Serif" w:eastAsia="DejaVu Sans" w:cs="DejaVu Sans"/>
          <w:color w:val="00000A"/>
          <w:sz w:val="24"/>
          <w:szCs w:val="24"/>
          <w:lang w:val="en-US" w:eastAsia="en-US" w:bidi="en-US"/>
        </w:rPr>
        <w:t xml:space="preserve">Change the example. Note that the database accepts only decimal coordinates, e.g. 78°55'44.29458"N has to be converted to 38.13777778 before importing in the database. </w:t>
      </w:r>
    </w:p>
  </w:comment>
  <w:comment w:id="22" w:author="Ortiz Troncoso, Alvaro" w:date="2019-12-06T18:39:00Z" w:initials="OTA">
    <w:p>
      <w:r>
        <w:rPr>
          <w:rFonts w:ascii="Liberation Serif" w:hAnsi="Liberation Serif" w:eastAsia="DejaVu Sans" w:cs="DejaVu Sans"/>
          <w:color w:val="00000A"/>
          <w:sz w:val="24"/>
          <w:szCs w:val="24"/>
          <w:lang w:val="en-US" w:eastAsia="en-US" w:bidi="en-US"/>
        </w:rPr>
        <w:t>Same applies here: convert before import</w:t>
      </w:r>
    </w:p>
  </w:comment>
  <w:comment w:id="19" w:author="Bock, Denise" w:date="2019-08-05T16:40:00Z" w:initials="BD">
    <w:p>
      <w:r>
        <w:rPr>
          <w:rFonts w:ascii="Liberation Serif" w:hAnsi="Liberation Serif" w:eastAsia="DejaVu Sans" w:cs="DejaVu Sans"/>
          <w:color w:val="00000A"/>
          <w:sz w:val="24"/>
          <w:szCs w:val="24"/>
          <w:lang w:val="en-US" w:eastAsia="en-US" w:bidi="en-US"/>
        </w:rPr>
        <w:t>Bei der Auswertung der Veröffentlichungen werden Daten die offensichtlich bei unterschiedlichen experimentellen Bedingungen gewonnen wurden auf verschiedene Audiogramme aufgetrennt. Insofern ist für ein gegebenes Audiogramm nur eine Institution, Lokalität, Methode, etc. zu erwarten.</w:t>
      </w:r>
    </w:p>
    <w:p>
      <w:r>
        <w:rPr>
          <w:rFonts w:ascii="Liberation Serif" w:hAnsi="Liberation Serif" w:eastAsia="DejaVu Sans" w:cs="DejaVu Sans"/>
          <w:color w:val="00000A"/>
          <w:sz w:val="24"/>
          <w:szCs w:val="24"/>
          <w:lang w:val="en-US" w:eastAsia="en-US" w:bidi="en-US"/>
        </w:rPr>
        <w:t>Bezüglich der Methoden soll sowohl ein vollständiger Name als auch eine Abkürzung angeboten werden. Beide werden aus diesem Dokument bezogen, ggf. aktualisiert.</w:t>
      </w:r>
    </w:p>
  </w:comment>
  <w:comment w:id="23" w:author="Bock, Denise" w:date="2019-08-05T16:41:00Z" w:initials="BD">
    <w:p>
      <w:r>
        <w:rPr>
          <w:rFonts w:ascii="Liberation Serif" w:hAnsi="Liberation Serif" w:eastAsia="DejaVu Sans" w:cs="DejaVu Sans"/>
          <w:color w:val="00000A"/>
          <w:sz w:val="24"/>
          <w:szCs w:val="24"/>
          <w:lang w:val="en-US" w:eastAsia="en-US" w:bidi="en-US"/>
        </w:rPr>
        <w:t>Es soll möglich sein sowohl nach den beiden Oberkategorien “Behavioral” und “Electrophysiological” als auch nach den Unterkategorien zu selektieren.</w:t>
      </w:r>
    </w:p>
  </w:comment>
  <w:comment w:id="25" w:author="Bock, Denise" w:date="2019-08-05T16:42:00Z" w:initials="BD">
    <w:p>
      <w:r>
        <w:rPr>
          <w:rFonts w:ascii="Liberation Serif" w:hAnsi="Liberation Serif" w:eastAsia="DejaVu Sans" w:cs="DejaVu Sans"/>
          <w:color w:val="00000A"/>
          <w:sz w:val="24"/>
          <w:szCs w:val="24"/>
          <w:lang w:val="en-US" w:eastAsia="en-US" w:bidi="en-US"/>
        </w:rPr>
        <w:t>Wird nicht bei den ABR Methoden mit Info befüllt. Bei den Verhaltenexperimenten werden keine Elektroden verwendet</w:t>
      </w:r>
    </w:p>
  </w:comment>
  <w:comment w:id="24" w:author="Jäckel, Denise" w:date="2019-11-05T12:52:00Z" w:initials="JD">
    <w:p>
      <w:r>
        <w:rPr>
          <w:rFonts w:ascii="Liberation Serif" w:hAnsi="Liberation Serif" w:eastAsia="DejaVu Sans" w:cs="DejaVu Sans"/>
          <w:color w:val="00000A"/>
          <w:sz w:val="24"/>
          <w:szCs w:val="24"/>
          <w:lang w:val="en-US" w:eastAsia="en-US" w:bidi="en-US"/>
        </w:rPr>
        <w:t>In den meisten Studien wurden 2 oder 3 Elektroden verwendet. Studien mit mehr als drei Elektroden wurden nicht gefunden.</w:t>
      </w:r>
    </w:p>
  </w:comment>
  <w:comment w:id="26" w:author="Ortiz Troncoso, Alvaro" w:date="2019-11-22T12:38:00Z" w:initials="OTA">
    <w:p>
      <w:r>
        <w:rPr>
          <w:rFonts w:ascii="Liberation Serif" w:hAnsi="Liberation Serif" w:eastAsia="DejaVu Sans" w:cs="DejaVu Sans"/>
          <w:color w:val="00000A"/>
          <w:sz w:val="24"/>
          <w:szCs w:val="24"/>
          <w:lang w:val="en-US" w:eastAsia="en-US" w:bidi="en-US"/>
        </w:rPr>
        <w:t>„Ich habe diese durch „pan bone“ ersetzt (Kieferknochen bei Delphinen)</w:t>
      </w:r>
    </w:p>
  </w:comment>
  <w:comment w:id="27" w:author="Jäckel, Denise" w:date="2020-01-14T14:41:00Z" w:initials="JD">
    <w:p>
      <w:r>
        <w:rPr>
          <w:rFonts w:ascii="Liberation Serif" w:hAnsi="Liberation Serif" w:eastAsia="DejaVu Sans" w:cs="DejaVu Sans"/>
          <w:color w:val="00000A"/>
          <w:sz w:val="24"/>
          <w:szCs w:val="24"/>
          <w:lang w:val="en-US" w:eastAsia="en-US" w:bidi="en-US"/>
        </w:rPr>
        <w:t>Um welche Wichtungskurve es sich handelt: A, B, C, D oder G</w:t>
      </w:r>
    </w:p>
  </w:comment>
  <w:comment w:id="29" w:author="" w:date="0-00-00T00:00:00Z" w:initials="">
    <w:p>
      <w:r>
        <w:rPr>
          <w:rFonts w:ascii="Liberation Serif" w:hAnsi="Liberation Serif" w:eastAsia="DejaVu Sans" w:cs="DejaVu Sans"/>
          <w:color w:val="auto"/>
          <w:sz w:val="24"/>
          <w:szCs w:val="24"/>
          <w:lang w:val="en-US" w:eastAsia="en-US" w:bidi="en-US"/>
        </w:rPr>
      </w:r>
    </w:p>
  </w:comment>
  <w:comment w:id="28" w:author="Christian Bölling" w:date="2019-10-28T15:30:00Z" w:initials="CB">
    <w:p>
      <w:r>
        <w:rPr>
          <w:rFonts w:ascii="Liberation Serif" w:hAnsi="Liberation Serif" w:eastAsia="DejaVu Sans" w:cs="DejaVu Sans"/>
          <w:color w:val="00000A"/>
          <w:sz w:val="24"/>
          <w:szCs w:val="24"/>
          <w:lang w:val="en-US" w:eastAsia="en-US" w:bidi="en-US"/>
        </w:rPr>
        <w:t>Spezifisch auf Ebene des Experiments – ändert sich nicht für einzelne Frequenzen innerhalb eines Experiments. Positive Dezimalzahlen, klein.</w:t>
      </w:r>
    </w:p>
  </w:comment>
  <w:comment w:id="31" w:author="Bock, Denise" w:date="2019-08-05T16:42:00Z" w:initials="BD">
    <w:p>
      <w:r>
        <w:rPr>
          <w:rFonts w:ascii="Liberation Serif" w:hAnsi="Liberation Serif" w:eastAsia="DejaVu Sans" w:cs="DejaVu Sans"/>
          <w:color w:val="00000A"/>
          <w:sz w:val="24"/>
          <w:szCs w:val="24"/>
          <w:lang w:val="en-US" w:eastAsia="en-US" w:bidi="en-US"/>
        </w:rPr>
        <w:t>Der letzte Teil ist bereits durch die Angabe Reference value erfasst und kann hier entfallen. Rückmeldung von Denise an Christian.</w:t>
      </w:r>
    </w:p>
    <w:p>
      <w:r>
        <w:rPr>
          <w:rFonts w:ascii="Liberation Serif" w:hAnsi="Liberation Serif" w:eastAsia="DejaVu Sans" w:cs="DejaVu Sans"/>
          <w:color w:val="00000A"/>
          <w:sz w:val="24"/>
          <w:szCs w:val="24"/>
          <w:lang w:val="en-US" w:eastAsia="en-US" w:bidi="en-US"/>
        </w:rPr>
        <w:t>Es können Zahlenwerte und Spannen sein. Ganzzahlige Werte. Einheit?</w:t>
      </w:r>
    </w:p>
  </w:comment>
  <w:comment w:id="30" w:author="Jäckel, Denise" w:date="2019-11-05T12:52:00Z" w:initials="JD">
    <w:p>
      <w:r>
        <w:rPr>
          <w:rFonts w:ascii="Arial" w:hAnsi="Arial" w:eastAsia="DejaVu Sans" w:cs="Arial"/>
          <w:color w:val="000000"/>
          <w:sz w:val="22"/>
          <w:szCs w:val="22"/>
          <w:lang w:val="en-US" w:eastAsia="en-US" w:bidi="en-US"/>
        </w:rPr>
        <w:t>hat immer einen Frequenzbereich und einen dB Wert</w:t>
      </w:r>
    </w:p>
    <w:p>
      <w:r>
        <w:rPr>
          <w:rFonts w:ascii="Arial" w:hAnsi="Arial" w:eastAsia="Times New Roman" w:cs="Arial"/>
          <w:color w:val="000000"/>
          <w:sz w:val="24"/>
          <w:szCs w:val="24"/>
          <w:lang w:val="en-US" w:eastAsia="de-DE" w:bidi="en-US"/>
        </w:rPr>
        <w:t>Bsp: Aufzeichnung über das Messmikrofon wurde mit einem 1 kHz-Sinuston mit einem</w:t>
      </w:r>
    </w:p>
    <w:p>
      <w:r>
        <w:rPr>
          <w:rFonts w:ascii="Arial" w:hAnsi="Arial" w:eastAsia="Times New Roman" w:cs="Arial"/>
          <w:color w:val="000000"/>
          <w:sz w:val="24"/>
          <w:szCs w:val="24"/>
          <w:lang w:val="en-US" w:eastAsia="de-DE" w:bidi="en-US"/>
        </w:rPr>
        <w:t>Pegel von 94 Dezibel rms kalibriert (Schallpegelkalibrator 05000 Metra).</w:t>
      </w:r>
    </w:p>
  </w:comment>
  <w:comment w:id="32" w:author="Bock, Denise" w:date="2019-08-05T16:43:00Z" w:initials="BD">
    <w:p>
      <w:r>
        <w:rPr>
          <w:rFonts w:ascii="Liberation Serif" w:hAnsi="Liberation Serif" w:eastAsia="DejaVu Sans" w:cs="DejaVu Sans"/>
          <w:color w:val="00000A"/>
          <w:sz w:val="24"/>
          <w:szCs w:val="24"/>
          <w:lang w:val="en-US" w:eastAsia="en-US" w:bidi="en-US"/>
        </w:rPr>
        <w:t>Bezieht sich auf den prozentualen Anteil erfolgreicher Messungen, um den Schwellenwert zu ermitteln. Wird als Zahlenwert abgelegt (0-100%) „50-50“ soll 50% bezeichnen. Es ist unklar, was die zweite Angabe „linear…“ bezeichnen soll, Nachfrage beim Experten soll das klären.</w:t>
      </w:r>
    </w:p>
  </w:comment>
  <w:comment w:id="33" w:author="Bock, Denise" w:date="2019-08-05T16:44:00Z" w:initials="BD">
    <w:p>
      <w:r>
        <w:rPr>
          <w:rFonts w:ascii="Liberation Serif" w:hAnsi="Liberation Serif" w:eastAsia="DejaVu Sans" w:cs="DejaVu Sans"/>
          <w:color w:val="00000A"/>
          <w:sz w:val="24"/>
          <w:szCs w:val="24"/>
          <w:lang w:val="en-US" w:eastAsia="en-US" w:bidi="en-US"/>
        </w:rPr>
        <w:t>Zahlenangabe in ms. Kleine positive Dezimalzahlen.</w:t>
      </w:r>
    </w:p>
  </w:comment>
  <w:comment w:id="34" w:author="Ortiz Troncoso, Alvaro" w:date="2019-12-10T10:53:00Z" w:initials="OTA">
    <w:p>
      <w:r>
        <w:rPr>
          <w:rFonts w:ascii="Liberation Serif" w:hAnsi="Liberation Serif" w:eastAsia="DejaVu Sans" w:cs="DejaVu Sans"/>
          <w:color w:val="00000A"/>
          <w:sz w:val="24"/>
          <w:szCs w:val="24"/>
          <w:lang w:val="en-US" w:eastAsia="en-US" w:bidi="en-US"/>
        </w:rPr>
        <w:t>Changed this to decimal(8,2), 8 being the total number of digits, including the 2 after the comma. So you can now store up to 1e6 ms</w:t>
      </w:r>
    </w:p>
  </w:comment>
  <w:comment w:id="35" w:author="Bock, Denise" w:date="2019-08-05T16:43:00Z" w:initials="BD">
    <w:p>
      <w:r>
        <w:rPr>
          <w:rFonts w:ascii="Liberation Serif" w:hAnsi="Liberation Serif" w:eastAsia="DejaVu Sans" w:cs="DejaVu Sans"/>
          <w:color w:val="00000A"/>
          <w:sz w:val="24"/>
          <w:szCs w:val="24"/>
          <w:lang w:val="en-US" w:eastAsia="en-US" w:bidi="en-US"/>
        </w:rPr>
        <w:t>3 Kategorien, evtl. mehr. Eindeutig auf Ebene des Experiments.</w:t>
      </w:r>
    </w:p>
  </w:comment>
  <w:comment w:id="36" w:author="Jäckel, Denise" w:date="2019-11-05T12:48:00Z" w:initials="JD">
    <w:p>
      <w:r>
        <w:rPr>
          <w:rFonts w:ascii="Liberation Serif" w:hAnsi="Liberation Serif" w:eastAsia="DejaVu Sans" w:cs="DejaVu Sans"/>
          <w:color w:val="00000A"/>
          <w:sz w:val="24"/>
          <w:szCs w:val="24"/>
          <w:lang w:val="en-US" w:eastAsia="en-US" w:bidi="en-US"/>
        </w:rPr>
        <w:t>Jeweilige Unterkategorien</w:t>
      </w:r>
    </w:p>
  </w:comment>
  <w:comment w:id="38" w:author="Bock, Denise" w:date="2019-08-05T16:43:00Z" w:initials="BD">
    <w:p>
      <w:r>
        <w:rPr>
          <w:rFonts w:ascii="Liberation Serif" w:hAnsi="Liberation Serif" w:eastAsia="DejaVu Sans" w:cs="DejaVu Sans"/>
          <w:color w:val="00000A"/>
          <w:sz w:val="24"/>
          <w:szCs w:val="24"/>
          <w:lang w:val="en-US" w:eastAsia="en-US" w:bidi="en-US"/>
        </w:rPr>
        <w:t>2 unabhängige Aspekte der Präsentation des Testtons, alle Kombinationen können auftreten.</w:t>
      </w:r>
    </w:p>
  </w:comment>
  <w:comment w:id="39" w:author="Jäckel, Denise" w:date="2019-11-05T12:50:00Z" w:initials="JD">
    <w:p>
      <w:r>
        <w:rPr>
          <w:rFonts w:ascii="Liberation Serif" w:hAnsi="Liberation Serif" w:eastAsia="DejaVu Sans" w:cs="DejaVu Sans"/>
          <w:color w:val="00000A"/>
          <w:sz w:val="24"/>
          <w:szCs w:val="24"/>
          <w:lang w:val="en-US" w:eastAsia="en-US" w:bidi="en-US"/>
        </w:rPr>
        <w:t>Erklärung: The method of constant stimuli means that threshold is determined by presenting the observer with a set of stimuli of which some are above the threshold and of which some are below the threshold but that the set of stimuli are presented in a random order. This differs from the method of limits where stimuli are presented in fixed orders. In the method of constant stimuli, you always present all stimuli. This technique prevents the observer from being able to predict or anticipate what the next stimulus will be. However, the method of constant stimuli can be quite time-consuming. In the method of constant stimuli, the stimulus that is detected 50% of the time and not detected 50% of the time is considered to be the threshold</w:t>
      </w:r>
    </w:p>
  </w:comment>
  <w:comment w:id="37" w:author="Christian Bölling" w:date="2019-10-29T16:57:00Z" w:initials="CB">
    <w:p>
      <w:r>
        <w:rPr>
          <w:rFonts w:ascii="Liberation Serif" w:hAnsi="Liberation Serif" w:eastAsia="DejaVu Sans" w:cs="DejaVu Sans"/>
          <w:color w:val="00000A"/>
          <w:sz w:val="24"/>
          <w:szCs w:val="24"/>
          <w:lang w:val="en-US" w:eastAsia="en-US" w:bidi="en-US"/>
        </w:rPr>
        <w:t>Eindeutig auf Ebene des Experiments.</w:t>
      </w:r>
    </w:p>
    <w:p>
      <w:r>
        <w:rPr>
          <w:rFonts w:ascii="Liberation Serif" w:hAnsi="Liberation Serif" w:eastAsia="DejaVu Sans" w:cs="DejaVu Sans"/>
          <w:color w:val="00000A"/>
          <w:sz w:val="24"/>
          <w:szCs w:val="24"/>
          <w:lang w:val="en-US" w:eastAsia="en-US" w:bidi="en-US"/>
        </w:rPr>
        <w:t>Drei unabhängige Aspekte der Testton Präsentation.</w:t>
      </w:r>
    </w:p>
  </w:comment>
  <w:comment w:id="40" w:author="Bock, Denise" w:date="2019-08-05T16:43:00Z" w:initials="BD">
    <w:p>
      <w:r>
        <w:rPr>
          <w:rFonts w:ascii="Liberation Serif" w:hAnsi="Liberation Serif" w:eastAsia="DejaVu Sans" w:cs="DejaVu Sans"/>
          <w:color w:val="00000A"/>
          <w:sz w:val="24"/>
          <w:szCs w:val="24"/>
          <w:lang w:val="en-US" w:eastAsia="en-US" w:bidi="en-US"/>
        </w:rPr>
        <w:t>2 Kategorien</w:t>
      </w:r>
    </w:p>
  </w:comment>
  <w:comment w:id="41" w:author="Jäckel, Denise" w:date="2019-09-20T14:39:00Z" w:initials="JD">
    <w:p>
      <w:r>
        <w:rPr>
          <w:rFonts w:ascii="Liberation Serif" w:hAnsi="Liberation Serif" w:eastAsia="DejaVu Sans" w:cs="DejaVu Sans"/>
          <w:color w:val="00000A"/>
          <w:sz w:val="24"/>
          <w:szCs w:val="24"/>
          <w:lang w:val="en-US" w:eastAsia="en-US" w:bidi="en-US"/>
        </w:rPr>
        <w:t>Dies wird ein Textfeld</w:t>
      </w:r>
    </w:p>
  </w:comment>
  <w:comment w:id="43" w:author="Ortiz Troncoso, Alvaro" w:date="2020-01-21T15:28:00Z" w:initials="OTA">
    <w:p>
      <w:r>
        <w:rPr>
          <w:rFonts w:ascii="Liberation Serif" w:hAnsi="Liberation Serif" w:eastAsia="DejaVu Sans" w:cs="DejaVu Sans"/>
          <w:color w:val="00000A"/>
          <w:sz w:val="24"/>
          <w:szCs w:val="24"/>
          <w:lang w:val="en-US" w:eastAsia="en-US" w:bidi="en-US"/>
        </w:rPr>
        <w:t>In the schema this was represented as INT. That’s wrong (e.g. 0.25 kHz), I changed it to float.</w:t>
      </w:r>
    </w:p>
  </w:comment>
  <w:comment w:id="42" w:author="Bock, Denise" w:date="2019-08-05T16:44:00Z" w:initials="BD">
    <w:p>
      <w:r>
        <w:rPr>
          <w:rFonts w:ascii="Liberation Serif" w:hAnsi="Liberation Serif" w:eastAsia="DejaVu Sans" w:cs="DejaVu Sans"/>
          <w:color w:val="00000A"/>
          <w:sz w:val="24"/>
          <w:szCs w:val="24"/>
          <w:lang w:val="en-US" w:eastAsia="en-US" w:bidi="en-US"/>
        </w:rPr>
        <w:t>Zahlenwert in kHz</w:t>
      </w:r>
    </w:p>
  </w:comment>
  <w:comment w:id="44" w:author="Bock, Denise" w:date="2019-08-05T16:44:00Z" w:initials="BD">
    <w:p>
      <w:r>
        <w:rPr>
          <w:rFonts w:ascii="Liberation Serif" w:hAnsi="Liberation Serif" w:eastAsia="DejaVu Sans" w:cs="DejaVu Sans"/>
          <w:color w:val="00000A"/>
          <w:sz w:val="24"/>
          <w:szCs w:val="24"/>
          <w:lang w:val="en-GB" w:eastAsia="en-US" w:bidi="en-US"/>
        </w:rPr>
        <w:t>This datum was originally part of „Reference value“ and of „Calibration“ but is removed from there and stored here separately.</w:t>
      </w:r>
    </w:p>
    <w:p>
      <w:r>
        <w:rPr>
          <w:rFonts w:ascii="Liberation Serif" w:hAnsi="Liberation Serif" w:eastAsia="DejaVu Sans" w:cs="DejaVu Sans"/>
          <w:color w:val="00000A"/>
          <w:sz w:val="24"/>
          <w:szCs w:val="24"/>
          <w:lang w:val="en-US" w:eastAsia="en-US" w:bidi="en-US"/>
        </w:rPr>
        <w:t>Werte in dB.</w:t>
      </w:r>
    </w:p>
  </w:comment>
  <w:comment w:id="45" w:author="Jäckel, Denise" w:date="2019-11-05T13:20:00Z" w:initials="JD">
    <w:p>
      <w:r>
        <w:rPr>
          <w:rFonts w:ascii="Liberation Serif" w:hAnsi="Liberation Serif" w:eastAsia="DejaVu Sans" w:cs="DejaVu Sans"/>
          <w:color w:val="00000A"/>
          <w:sz w:val="24"/>
          <w:szCs w:val="24"/>
          <w:lang w:val="en-US" w:eastAsia="en-US" w:bidi="en-US"/>
        </w:rPr>
        <w:t>aktueller Wasserschallreferenzwert</w:t>
      </w:r>
    </w:p>
  </w:comment>
  <w:comment w:id="46" w:author="Jäckel, Denise" w:date="2019-09-20T14:34:00Z" w:initials="JD">
    <w:p>
      <w:r>
        <w:rPr>
          <w:rFonts w:ascii="Liberation Serif" w:hAnsi="Liberation Serif" w:eastAsia="DejaVu Sans" w:cs="DejaVu Sans"/>
          <w:color w:val="00000A"/>
          <w:sz w:val="24"/>
          <w:szCs w:val="24"/>
          <w:lang w:val="en-US" w:eastAsia="en-US" w:bidi="en-US"/>
        </w:rPr>
        <w:t>Die Umrechnungsfaktoren sollen natürlich nicht mit in den Auswahlfeldern erscheinen ;)</w:t>
      </w:r>
    </w:p>
    <w:p>
      <w:r>
        <w:rPr>
          <w:rFonts w:ascii="Liberation Serif" w:hAnsi="Liberation Serif" w:eastAsia="DejaVu Sans" w:cs="DejaVu Sans"/>
          <w:color w:val="00000A"/>
          <w:sz w:val="24"/>
          <w:szCs w:val="24"/>
          <w:lang w:val="en-US" w:eastAsia="en-US" w:bidi="en-US"/>
        </w:rPr>
        <w:t xml:space="preserve">Ich hab sie mal drin gelassen für den Fall, dass es für dich schon wichtig ist diese zu kennen. </w:t>
      </w:r>
    </w:p>
  </w:comment>
  <w:comment w:id="47" w:author="Jäckel, Denise" w:date="2019-11-05T13:21:00Z" w:initials="JD">
    <w:p>
      <w:r>
        <w:rPr>
          <w:rFonts w:ascii="Liberation Serif" w:hAnsi="Liberation Serif" w:eastAsia="DejaVu Sans" w:cs="DejaVu Sans"/>
          <w:color w:val="00000A"/>
          <w:sz w:val="24"/>
          <w:szCs w:val="24"/>
          <w:lang w:val="en-US" w:eastAsia="en-US" w:bidi="en-US"/>
        </w:rPr>
        <w:t>Veralteter Wasserschallreferenzwert</w:t>
      </w:r>
    </w:p>
    <w:p>
      <w:r>
        <w:rPr>
          <w:rFonts w:ascii="Liberation Serif" w:hAnsi="Liberation Serif" w:eastAsia="DejaVu Sans" w:cs="DejaVu Sans"/>
          <w:color w:val="00000A"/>
          <w:sz w:val="24"/>
          <w:szCs w:val="24"/>
          <w:lang w:val="en-US" w:eastAsia="en-US" w:bidi="en-US"/>
        </w:rPr>
        <w:t>Umrechnung in aktuellen Wasserschallreferenzwert</w:t>
      </w:r>
    </w:p>
    <w:p>
      <w:r>
        <w:rPr>
          <w:rFonts w:ascii="Liberation Serif" w:hAnsi="Liberation Serif" w:eastAsia="DejaVu Sans" w:cs="DejaVu Sans"/>
          <w:color w:val="00000A"/>
          <w:sz w:val="24"/>
          <w:szCs w:val="24"/>
          <w:lang w:val="en-US" w:eastAsia="en-US" w:bidi="en-US"/>
        </w:rPr>
        <w:t xml:space="preserve"> +20 dB re 1 µPa</w:t>
      </w:r>
    </w:p>
  </w:comment>
  <w:comment w:id="48" w:author="Jäckel, Denise" w:date="2019-11-05T13:22:00Z" w:initials="JD">
    <w:p>
      <w:r>
        <w:rPr>
          <w:rFonts w:ascii="Liberation Serif" w:hAnsi="Liberation Serif" w:eastAsia="DejaVu Sans" w:cs="DejaVu Sans"/>
          <w:color w:val="00000A"/>
          <w:sz w:val="24"/>
          <w:szCs w:val="24"/>
          <w:lang w:val="en-US" w:eastAsia="en-US" w:bidi="en-US"/>
        </w:rPr>
        <w:t>Veralteter Wasserschallreferenzwert</w:t>
      </w:r>
    </w:p>
    <w:p>
      <w:r>
        <w:rPr>
          <w:rFonts w:ascii="Liberation Serif" w:hAnsi="Liberation Serif" w:eastAsia="DejaVu Sans" w:cs="DejaVu Sans"/>
          <w:color w:val="00000A"/>
          <w:sz w:val="24"/>
          <w:szCs w:val="24"/>
          <w:lang w:val="en-US" w:eastAsia="en-US" w:bidi="en-US"/>
        </w:rPr>
        <w:t xml:space="preserve">Umrechnung in aktuellen Wasserschallreferenzwert </w:t>
      </w:r>
    </w:p>
    <w:p>
      <w:r>
        <w:rPr>
          <w:rFonts w:ascii="Liberation Serif" w:hAnsi="Liberation Serif" w:eastAsia="DejaVu Sans" w:cs="DejaVu Sans"/>
          <w:color w:val="00000A"/>
          <w:sz w:val="24"/>
          <w:szCs w:val="24"/>
          <w:lang w:val="en-US" w:eastAsia="en-US" w:bidi="en-US"/>
        </w:rPr>
        <w:t>+ 60 dB re 1 µPa</w:t>
      </w:r>
    </w:p>
    <w:p>
      <w:r>
        <w:rPr>
          <w:rFonts w:ascii="Liberation Serif" w:hAnsi="Liberation Serif" w:eastAsia="DejaVu Sans" w:cs="DejaVu Sans"/>
          <w:color w:val="00000A"/>
          <w:sz w:val="24"/>
          <w:szCs w:val="24"/>
          <w:lang w:val="en-US" w:eastAsia="en-US" w:bidi="en-US"/>
        </w:rPr>
        <w:t>Umrechnung in aktuellen Luftschallreferenzwert</w:t>
      </w:r>
    </w:p>
    <w:p>
      <w:r>
        <w:rPr>
          <w:rFonts w:ascii="Liberation Serif" w:hAnsi="Liberation Serif" w:eastAsia="DejaVu Sans" w:cs="DejaVu Sans"/>
          <w:color w:val="00000A"/>
          <w:sz w:val="24"/>
          <w:szCs w:val="24"/>
          <w:lang w:val="en-US" w:eastAsia="en-US" w:bidi="en-US"/>
        </w:rPr>
        <w:t>+34 dB re 20 µPa</w:t>
      </w:r>
    </w:p>
  </w:comment>
  <w:comment w:id="49" w:author="Jäckel, Denise" w:date="2019-11-05T13:23:00Z" w:initials="JD">
    <w:p>
      <w:r>
        <w:rPr>
          <w:rFonts w:ascii="Liberation Serif" w:hAnsi="Liberation Serif" w:eastAsia="DejaVu Sans" w:cs="DejaVu Sans"/>
          <w:color w:val="00000A"/>
          <w:sz w:val="24"/>
          <w:szCs w:val="24"/>
          <w:lang w:val="en-US" w:eastAsia="en-US" w:bidi="en-US"/>
        </w:rPr>
        <w:t>aktueller Luftschallreferenzwert</w:t>
      </w:r>
    </w:p>
    <w:p>
      <w:r>
        <w:rPr>
          <w:rFonts w:ascii="Liberation Serif" w:hAnsi="Liberation Serif" w:eastAsia="DejaVu Sans" w:cs="DejaVu Sans"/>
          <w:color w:val="00000A"/>
          <w:sz w:val="24"/>
          <w:szCs w:val="24"/>
          <w:lang w:val="en-US" w:eastAsia="en-US" w:bidi="en-US"/>
        </w:rPr>
        <w:t>Umrechnung in aktuellen Wasserschallreferenzwert</w:t>
      </w:r>
    </w:p>
    <w:p>
      <w:r>
        <w:rPr>
          <w:rFonts w:ascii="Liberation Serif" w:hAnsi="Liberation Serif" w:eastAsia="DejaVu Sans" w:cs="DejaVu Sans"/>
          <w:color w:val="00000A"/>
          <w:sz w:val="24"/>
          <w:szCs w:val="24"/>
          <w:lang w:val="en-US" w:eastAsia="en-US" w:bidi="en-US"/>
        </w:rPr>
        <w:t xml:space="preserve"> +26 dB re 1 µPa</w:t>
      </w:r>
    </w:p>
  </w:comment>
  <w:comment w:id="51" w:author="Jäckel, Denise" w:date="2019-11-05T13:25:00Z" w:initials="JD">
    <w:p>
      <w:r>
        <w:rPr>
          <w:rFonts w:ascii="Liberation Serif" w:hAnsi="Liberation Serif" w:eastAsia="DejaVu Sans" w:cs="DejaVu Sans"/>
          <w:color w:val="00000A"/>
          <w:sz w:val="24"/>
          <w:szCs w:val="24"/>
          <w:lang w:val="en-US" w:eastAsia="en-US" w:bidi="en-US"/>
        </w:rPr>
        <w:t>Veralteter Luftschallreferenzwert</w:t>
      </w:r>
    </w:p>
    <w:p>
      <w:r>
        <w:rPr>
          <w:rFonts w:ascii="Liberation Serif" w:hAnsi="Liberation Serif" w:eastAsia="DejaVu Sans" w:cs="DejaVu Sans"/>
          <w:color w:val="00000A"/>
          <w:sz w:val="24"/>
          <w:szCs w:val="24"/>
          <w:lang w:val="en-US" w:eastAsia="en-US" w:bidi="en-US"/>
        </w:rPr>
        <w:t xml:space="preserve">Umrechnung in </w:t>
      </w:r>
      <w:r>
        <w:rPr>
          <w:rFonts w:ascii="Liberation Serif" w:hAnsi="Liberation Serif" w:eastAsia="DejaVu Sans" w:cs="DejaVu Sans"/>
          <w:color w:val="9BBB59"/>
          <w:sz w:val="24"/>
          <w:szCs w:val="24"/>
          <w:lang w:val="en-US" w:eastAsia="en-US" w:bidi="en-US"/>
        </w:rPr>
        <w:t>re 1 dyne cm-²</w:t>
      </w:r>
    </w:p>
    <w:p>
      <w:r>
        <w:rPr>
          <w:rFonts w:ascii="Liberation Serif" w:hAnsi="Liberation Serif" w:eastAsia="DejaVu Sans" w:cs="DejaVu Sans"/>
          <w:color w:val="00000A"/>
          <w:sz w:val="24"/>
          <w:szCs w:val="24"/>
          <w:lang w:val="en-US" w:eastAsia="en-US" w:bidi="en-US"/>
        </w:rPr>
        <w:t>+ 74 dB re 1 dyne cm</w:t>
      </w:r>
      <w:r>
        <w:rPr>
          <w:rFonts w:ascii="Liberation Serif" w:hAnsi="Liberation Serif" w:eastAsia="DejaVu Sans" w:cs="DejaVu Sans"/>
          <w:color w:val="00000A"/>
          <w:sz w:val="24"/>
          <w:szCs w:val="24"/>
          <w:vertAlign w:val="superscript"/>
          <w:lang w:val="en-US" w:eastAsia="en-US" w:bidi="en-US"/>
        </w:rPr>
        <w:t>-</w:t>
      </w:r>
      <w:r>
        <w:rPr>
          <w:rFonts w:ascii="Liberation Serif" w:hAnsi="Liberation Serif" w:eastAsia="DejaVu Sans" w:cs="DejaVu Sans"/>
          <w:color w:val="00000A"/>
          <w:sz w:val="24"/>
          <w:szCs w:val="24"/>
          <w:lang w:val="en-US" w:eastAsia="en-US" w:bidi="en-US"/>
        </w:rPr>
        <w:t>²</w:t>
      </w:r>
    </w:p>
    <w:p>
      <w:r>
        <w:rPr>
          <w:rFonts w:ascii="Liberation Serif" w:hAnsi="Liberation Serif" w:eastAsia="DejaVu Sans" w:cs="DejaVu Sans"/>
          <w:color w:val="auto"/>
          <w:sz w:val="24"/>
          <w:szCs w:val="24"/>
          <w:lang w:val="en-US" w:eastAsia="en-US" w:bidi="en-US"/>
        </w:rPr>
      </w:r>
    </w:p>
  </w:comment>
  <w:comment w:id="50" w:author="Christian Bölling" w:date="2019-11-07T18:08:00Z" w:initials="CB">
    <w:p>
      <w:r>
        <w:rPr>
          <w:rFonts w:ascii="Liberation Serif" w:hAnsi="Liberation Serif" w:eastAsia="DejaVu Sans" w:cs="DejaVu Sans"/>
          <w:color w:val="00000A"/>
          <w:sz w:val="24"/>
          <w:szCs w:val="24"/>
          <w:lang w:val="en-US" w:eastAsia="en-US" w:bidi="en-US"/>
        </w:rPr>
        <w:t xml:space="preserve">Ich glaube in deinem Kommentar steckt ein Irrtum. Umrechnung in </w:t>
      </w:r>
      <w:r>
        <w:rPr>
          <w:rFonts w:ascii="Liberation Serif" w:hAnsi="Liberation Serif" w:eastAsia="DejaVu Sans" w:cs="DejaVu Sans"/>
          <w:color w:val="9BBB59"/>
          <w:sz w:val="24"/>
          <w:szCs w:val="24"/>
          <w:lang w:val="en-US" w:eastAsia="en-US" w:bidi="en-US"/>
        </w:rPr>
        <w:t>re 1 dyne cm-² ???</w:t>
      </w:r>
    </w:p>
  </w:comment>
  <w:comment w:id="52" w:author="Jäckel, Denise" w:date="2019-11-05T13:29:00Z" w:initials="JD">
    <w:p>
      <w:r>
        <w:rPr>
          <w:rFonts w:ascii="Liberation Serif" w:hAnsi="Liberation Serif" w:eastAsia="DejaVu Sans" w:cs="DejaVu Sans"/>
          <w:color w:val="00000A"/>
          <w:sz w:val="24"/>
          <w:szCs w:val="24"/>
          <w:lang w:val="en-US" w:eastAsia="en-US" w:bidi="en-US"/>
        </w:rPr>
        <w:t>Veralteter Luftschallreferenzwert</w:t>
      </w:r>
    </w:p>
    <w:p>
      <w:r>
        <w:rPr>
          <w:rFonts w:ascii="Liberation Serif" w:hAnsi="Liberation Serif" w:eastAsia="DejaVu Sans" w:cs="DejaVu Sans"/>
          <w:color w:val="00000A"/>
          <w:sz w:val="24"/>
          <w:szCs w:val="24"/>
          <w:lang w:val="en-US" w:eastAsia="en-US" w:bidi="en-US"/>
        </w:rPr>
        <w:t xml:space="preserve">Umrechnung in aktuellen Wasserschallreferenzwert </w:t>
      </w:r>
    </w:p>
    <w:p>
      <w:r>
        <w:rPr>
          <w:rFonts w:ascii="Liberation Serif" w:hAnsi="Liberation Serif" w:eastAsia="DejaVu Sans" w:cs="DejaVu Sans"/>
          <w:color w:val="00000A"/>
          <w:sz w:val="24"/>
          <w:szCs w:val="24"/>
          <w:lang w:val="en-US" w:eastAsia="en-US" w:bidi="en-US"/>
        </w:rPr>
        <w:t>+ 100 dB re 1 µPa</w:t>
      </w:r>
    </w:p>
    <w:p>
      <w:r>
        <w:rPr>
          <w:rFonts w:ascii="Liberation Serif" w:hAnsi="Liberation Serif" w:eastAsia="DejaVu Sans" w:cs="DejaVu Sans"/>
          <w:color w:val="00000A"/>
          <w:sz w:val="24"/>
          <w:szCs w:val="24"/>
          <w:lang w:val="en-US" w:eastAsia="en-US" w:bidi="en-US"/>
        </w:rPr>
        <w:t>Umrechnung in aktuellen Luftschallreferenzwert</w:t>
      </w:r>
    </w:p>
    <w:p>
      <w:r>
        <w:rPr>
          <w:rFonts w:ascii="Liberation Serif" w:hAnsi="Liberation Serif" w:eastAsia="DejaVu Sans" w:cs="DejaVu Sans"/>
          <w:color w:val="00000A"/>
          <w:sz w:val="24"/>
          <w:szCs w:val="24"/>
          <w:lang w:val="en-US" w:eastAsia="en-US" w:bidi="en-US"/>
        </w:rPr>
        <w:t>+74 dB re 20 µPa</w:t>
      </w:r>
    </w:p>
  </w:comment>
  <w:comment w:id="53" w:author="Jäckel, Denise" w:date="2019-11-05T13:30:00Z" w:initials="JD">
    <w:p>
      <w:r>
        <w:rPr>
          <w:rFonts w:ascii="Liberation Serif" w:hAnsi="Liberation Serif" w:eastAsia="DejaVu Sans" w:cs="DejaVu Sans"/>
          <w:color w:val="00000A"/>
          <w:sz w:val="24"/>
          <w:szCs w:val="24"/>
          <w:lang w:val="en-US" w:eastAsia="en-US" w:bidi="en-US"/>
        </w:rPr>
        <w:t>Luftschall, evtl. Wasserschall), wird überprüft</w:t>
      </w:r>
    </w:p>
  </w:comment>
  <w:comment w:id="55" w:author="Bock, Denise" w:date="2019-08-05T16:44:00Z" w:initials="BD">
    <w:p>
      <w:r>
        <w:rPr>
          <w:rFonts w:ascii="Liberation Serif" w:hAnsi="Liberation Serif" w:eastAsia="DejaVu Sans" w:cs="DejaVu Sans"/>
          <w:color w:val="00000A"/>
          <w:sz w:val="24"/>
          <w:szCs w:val="24"/>
          <w:lang w:val="en-US" w:eastAsia="en-US" w:bidi="en-US"/>
        </w:rPr>
        <w:t>2 Kategorien</w:t>
      </w:r>
    </w:p>
  </w:comment>
  <w:comment w:id="54" w:author="Christian Bölling" w:date="2019-10-29T18:06:00Z" w:initials="CB">
    <w:p>
      <w:r>
        <w:rPr>
          <w:rFonts w:ascii="Liberation Serif" w:hAnsi="Liberation Serif" w:eastAsia="DejaVu Sans" w:cs="DejaVu Sans"/>
          <w:color w:val="00000A"/>
          <w:sz w:val="24"/>
          <w:szCs w:val="24"/>
          <w:lang w:val="en-US" w:eastAsia="en-US" w:bidi="en-US"/>
        </w:rPr>
        <w:t>Das sind Methoden zur Bestimmung des SPL. Denise findet eine bessere Bezeichnung.</w:t>
      </w:r>
    </w:p>
  </w:comment>
  <w:comment w:id="56" w:author="Ortiz Troncoso, Alvaro" w:date="2019-11-29T16:04:00Z" w:initials="OTA">
    <w:p>
      <w:r>
        <w:rPr>
          <w:rFonts w:ascii="Liberation Serif" w:hAnsi="Liberation Serif" w:eastAsia="DejaVu Sans" w:cs="DejaVu Sans"/>
          <w:color w:val="00000A"/>
          <w:sz w:val="24"/>
          <w:szCs w:val="24"/>
          <w:lang w:val="en-US" w:eastAsia="en-US" w:bidi="en-US"/>
        </w:rPr>
        <w:t>We should store this information in a separate table, so that the database can be re-created from scratch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1428" w:hanging="360"/>
      </w:pPr>
      <w:rPr>
        <w:rFonts w:ascii="Symbol" w:hAnsi="Symbol" w:cs="Symbol" w:hint="default"/>
        <w:b/>
        <w:rFonts w:cs="Symbol"/>
      </w:rPr>
    </w:lvl>
    <w:lvl w:ilvl="1">
      <w:start w:val="1"/>
      <w:numFmt w:val="bullet"/>
      <w:lvlText w:val="o"/>
      <w:lvlJc w:val="left"/>
      <w:pPr>
        <w:ind w:left="2148" w:hanging="360"/>
      </w:pPr>
      <w:rPr>
        <w:rFonts w:ascii="Courier New" w:hAnsi="Courier New" w:cs="Courier New" w:hint="default"/>
        <w:rFonts w:cs="Courier New"/>
      </w:rPr>
    </w:lvl>
    <w:lvl w:ilvl="2">
      <w:start w:val="1"/>
      <w:numFmt w:val="bullet"/>
      <w:lvlText w:val=""/>
      <w:lvlJc w:val="left"/>
      <w:pPr>
        <w:ind w:left="2868" w:hanging="360"/>
      </w:pPr>
      <w:rPr>
        <w:rFonts w:ascii="Wingdings" w:hAnsi="Wingdings" w:cs="Wingdings" w:hint="default"/>
        <w:rFonts w:cs="Wingdings"/>
      </w:rPr>
    </w:lvl>
    <w:lvl w:ilvl="3">
      <w:start w:val="1"/>
      <w:numFmt w:val="bullet"/>
      <w:lvlText w:val=""/>
      <w:lvlJc w:val="left"/>
      <w:pPr>
        <w:ind w:left="3588" w:hanging="360"/>
      </w:pPr>
      <w:rPr>
        <w:rFonts w:ascii="Symbol" w:hAnsi="Symbol" w:cs="Symbol" w:hint="default"/>
        <w:rFonts w:cs="Symbol"/>
      </w:rPr>
    </w:lvl>
    <w:lvl w:ilvl="4">
      <w:start w:val="1"/>
      <w:numFmt w:val="bullet"/>
      <w:lvlText w:val="o"/>
      <w:lvlJc w:val="left"/>
      <w:pPr>
        <w:ind w:left="4308" w:hanging="360"/>
      </w:pPr>
      <w:rPr>
        <w:rFonts w:ascii="Courier New" w:hAnsi="Courier New" w:cs="Courier New" w:hint="default"/>
        <w:rFonts w:cs="Courier New"/>
      </w:rPr>
    </w:lvl>
    <w:lvl w:ilvl="5">
      <w:start w:val="1"/>
      <w:numFmt w:val="bullet"/>
      <w:lvlText w:val=""/>
      <w:lvlJc w:val="left"/>
      <w:pPr>
        <w:ind w:left="5028" w:hanging="360"/>
      </w:pPr>
      <w:rPr>
        <w:rFonts w:ascii="Wingdings" w:hAnsi="Wingdings" w:cs="Wingdings" w:hint="default"/>
        <w:rFonts w:cs="Wingdings"/>
      </w:rPr>
    </w:lvl>
    <w:lvl w:ilvl="6">
      <w:start w:val="1"/>
      <w:numFmt w:val="bullet"/>
      <w:lvlText w:val=""/>
      <w:lvlJc w:val="left"/>
      <w:pPr>
        <w:ind w:left="5748" w:hanging="360"/>
      </w:pPr>
      <w:rPr>
        <w:rFonts w:ascii="Symbol" w:hAnsi="Symbol" w:cs="Symbol" w:hint="default"/>
        <w:rFonts w:cs="Symbol"/>
      </w:rPr>
    </w:lvl>
    <w:lvl w:ilvl="7">
      <w:start w:val="1"/>
      <w:numFmt w:val="bullet"/>
      <w:lvlText w:val="o"/>
      <w:lvlJc w:val="left"/>
      <w:pPr>
        <w:ind w:left="6468" w:hanging="360"/>
      </w:pPr>
      <w:rPr>
        <w:rFonts w:ascii="Courier New" w:hAnsi="Courier New" w:cs="Courier New" w:hint="default"/>
        <w:rFonts w:cs="Courier New"/>
      </w:rPr>
    </w:lvl>
    <w:lvl w:ilvl="8">
      <w:start w:val="1"/>
      <w:numFmt w:val="bullet"/>
      <w:lvlText w:val=""/>
      <w:lvlJc w:val="left"/>
      <w:pPr>
        <w:ind w:left="7188"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de-DE" w:eastAsia="en-US" w:bidi="ar-SA"/>
    </w:rPr>
  </w:style>
  <w:style w:type="paragraph" w:styleId="Heading1">
    <w:name w:val="Heading 1"/>
    <w:basedOn w:val="Normal"/>
    <w:link w:val="berschrift1Zchn"/>
    <w:uiPriority w:val="9"/>
    <w:qFormat/>
    <w:rsid w:val="009a1965"/>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link w:val="berschrift2Zchn"/>
    <w:uiPriority w:val="9"/>
    <w:unhideWhenUsed/>
    <w:qFormat/>
    <w:rsid w:val="009a1965"/>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3">
    <w:name w:val="Heading 3"/>
    <w:basedOn w:val="Normal"/>
    <w:link w:val="berschrift3Zchn"/>
    <w:uiPriority w:val="9"/>
    <w:unhideWhenUsed/>
    <w:qFormat/>
    <w:rsid w:val="009b246d"/>
    <w:pPr>
      <w:keepNext w:val="true"/>
      <w:keepLines/>
      <w:spacing w:before="40" w:after="0"/>
      <w:outlineLvl w:val="2"/>
    </w:pPr>
    <w:rPr>
      <w:rFonts w:ascii="Cambria" w:hAnsi="Cambria" w:eastAsia="" w:cs="" w:asciiTheme="majorHAnsi" w:cstheme="majorBidi" w:eastAsiaTheme="majorEastAsia" w:hAnsiTheme="majorHAnsi"/>
      <w:color w:val="243F60" w:themeColor="accent1" w:themeShade="7f"/>
      <w:sz w:val="24"/>
      <w:szCs w:val="24"/>
    </w:rPr>
  </w:style>
  <w:style w:type="paragraph" w:styleId="Heading4">
    <w:name w:val="Heading 4"/>
    <w:basedOn w:val="Normal"/>
    <w:link w:val="berschrift4Zchn"/>
    <w:uiPriority w:val="9"/>
    <w:unhideWhenUsed/>
    <w:qFormat/>
    <w:rsid w:val="005d4953"/>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paragraph" w:styleId="Heading5">
    <w:name w:val="Heading 5"/>
    <w:basedOn w:val="Normal"/>
    <w:link w:val="berschrift5Zchn"/>
    <w:uiPriority w:val="9"/>
    <w:unhideWhenUsed/>
    <w:qFormat/>
    <w:rsid w:val="005d4953"/>
    <w:pPr>
      <w:keepNext w:val="true"/>
      <w:keepLines/>
      <w:spacing w:before="40" w:after="0"/>
      <w:outlineLvl w:val="4"/>
    </w:pPr>
    <w:rPr>
      <w:rFonts w:ascii="Cambria" w:hAnsi="Cambria" w:eastAsia="" w:cs="" w:asciiTheme="majorHAnsi" w:cstheme="majorBidi" w:eastAsiaTheme="majorEastAsia" w:hAnsiTheme="majorHAnsi"/>
      <w:color w:val="365F91" w:themeColor="accent1" w:themeShade="b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57454"/>
    <w:rPr>
      <w:color w:val="0000FF"/>
      <w:u w:val="single"/>
    </w:rPr>
  </w:style>
  <w:style w:type="character" w:styleId="Strong">
    <w:name w:val="Strong"/>
    <w:basedOn w:val="DefaultParagraphFont"/>
    <w:uiPriority w:val="22"/>
    <w:qFormat/>
    <w:rsid w:val="00d57454"/>
    <w:rPr>
      <w:b/>
      <w:bCs/>
    </w:rPr>
  </w:style>
  <w:style w:type="character" w:styleId="SprechblasentextZchn" w:customStyle="1">
    <w:name w:val="Sprechblasentext Zchn"/>
    <w:basedOn w:val="DefaultParagraphFont"/>
    <w:link w:val="Sprechblasentext"/>
    <w:uiPriority w:val="99"/>
    <w:semiHidden/>
    <w:qFormat/>
    <w:rsid w:val="00d57454"/>
    <w:rPr>
      <w:rFonts w:ascii="Tahoma" w:hAnsi="Tahoma" w:cs="Tahoma"/>
      <w:sz w:val="16"/>
      <w:szCs w:val="16"/>
    </w:rPr>
  </w:style>
  <w:style w:type="character" w:styleId="Annotationreference">
    <w:name w:val="annotation reference"/>
    <w:basedOn w:val="DefaultParagraphFont"/>
    <w:uiPriority w:val="99"/>
    <w:semiHidden/>
    <w:unhideWhenUsed/>
    <w:qFormat/>
    <w:rsid w:val="008f1c73"/>
    <w:rPr>
      <w:sz w:val="16"/>
      <w:szCs w:val="16"/>
    </w:rPr>
  </w:style>
  <w:style w:type="character" w:styleId="KommentartextZchn" w:customStyle="1">
    <w:name w:val="Kommentartext Zchn"/>
    <w:basedOn w:val="DefaultParagraphFont"/>
    <w:link w:val="Kommentartext"/>
    <w:uiPriority w:val="99"/>
    <w:qFormat/>
    <w:rsid w:val="008f1c73"/>
    <w:rPr>
      <w:sz w:val="20"/>
      <w:szCs w:val="20"/>
    </w:rPr>
  </w:style>
  <w:style w:type="character" w:styleId="KommentarthemaZchn" w:customStyle="1">
    <w:name w:val="Kommentarthema Zchn"/>
    <w:basedOn w:val="KommentartextZchn"/>
    <w:link w:val="Kommentarthema"/>
    <w:uiPriority w:val="99"/>
    <w:semiHidden/>
    <w:qFormat/>
    <w:rsid w:val="008f1c73"/>
    <w:rPr>
      <w:b/>
      <w:bCs/>
      <w:sz w:val="20"/>
      <w:szCs w:val="20"/>
    </w:rPr>
  </w:style>
  <w:style w:type="character" w:styleId="Berschrift1Zchn" w:customStyle="1">
    <w:name w:val="Überschrift 1 Zchn"/>
    <w:basedOn w:val="DefaultParagraphFont"/>
    <w:link w:val="berschrift1"/>
    <w:uiPriority w:val="9"/>
    <w:qFormat/>
    <w:rsid w:val="009a1965"/>
    <w:rPr>
      <w:rFonts w:ascii="Cambria" w:hAnsi="Cambria" w:eastAsia="" w:cs="" w:asciiTheme="majorHAnsi" w:cstheme="majorBidi" w:eastAsiaTheme="majorEastAsia" w:hAnsiTheme="majorHAnsi"/>
      <w:color w:val="365F91" w:themeColor="accent1" w:themeShade="bf"/>
      <w:sz w:val="32"/>
      <w:szCs w:val="32"/>
    </w:rPr>
  </w:style>
  <w:style w:type="character" w:styleId="Berschrift2Zchn" w:customStyle="1">
    <w:name w:val="Überschrift 2 Zchn"/>
    <w:basedOn w:val="DefaultParagraphFont"/>
    <w:link w:val="berschrift2"/>
    <w:uiPriority w:val="9"/>
    <w:qFormat/>
    <w:rsid w:val="009a1965"/>
    <w:rPr>
      <w:rFonts w:ascii="Cambria" w:hAnsi="Cambria" w:eastAsia="" w:cs="" w:asciiTheme="majorHAnsi" w:cstheme="majorBidi" w:eastAsiaTheme="majorEastAsia" w:hAnsiTheme="majorHAnsi"/>
      <w:color w:val="365F91" w:themeColor="accent1" w:themeShade="bf"/>
      <w:sz w:val="26"/>
      <w:szCs w:val="26"/>
    </w:rPr>
  </w:style>
  <w:style w:type="character" w:styleId="Berschrift3Zchn" w:customStyle="1">
    <w:name w:val="Überschrift 3 Zchn"/>
    <w:basedOn w:val="DefaultParagraphFont"/>
    <w:link w:val="berschrift3"/>
    <w:uiPriority w:val="9"/>
    <w:qFormat/>
    <w:rsid w:val="009b246d"/>
    <w:rPr>
      <w:rFonts w:ascii="Cambria" w:hAnsi="Cambria" w:eastAsia="" w:cs="" w:asciiTheme="majorHAnsi" w:cstheme="majorBidi" w:eastAsiaTheme="majorEastAsia" w:hAnsiTheme="majorHAnsi"/>
      <w:color w:val="243F60" w:themeColor="accent1" w:themeShade="7f"/>
      <w:sz w:val="24"/>
      <w:szCs w:val="24"/>
    </w:rPr>
  </w:style>
  <w:style w:type="character" w:styleId="Berschrift4Zchn" w:customStyle="1">
    <w:name w:val="Überschrift 4 Zchn"/>
    <w:basedOn w:val="DefaultParagraphFont"/>
    <w:link w:val="berschrift4"/>
    <w:uiPriority w:val="9"/>
    <w:qFormat/>
    <w:rsid w:val="005d4953"/>
    <w:rPr>
      <w:rFonts w:ascii="Cambria" w:hAnsi="Cambria" w:eastAsia="" w:cs="" w:asciiTheme="majorHAnsi" w:cstheme="majorBidi" w:eastAsiaTheme="majorEastAsia" w:hAnsiTheme="majorHAnsi"/>
      <w:i/>
      <w:iCs/>
      <w:color w:val="365F91" w:themeColor="accent1" w:themeShade="bf"/>
    </w:rPr>
  </w:style>
  <w:style w:type="character" w:styleId="Berschrift5Zchn" w:customStyle="1">
    <w:name w:val="Überschrift 5 Zchn"/>
    <w:basedOn w:val="DefaultParagraphFont"/>
    <w:link w:val="berschrift5"/>
    <w:uiPriority w:val="9"/>
    <w:qFormat/>
    <w:rsid w:val="005d4953"/>
    <w:rPr>
      <w:rFonts w:ascii="Cambria" w:hAnsi="Cambria" w:eastAsia="" w:cs="" w:asciiTheme="majorHAnsi" w:cstheme="majorBidi" w:eastAsiaTheme="majorEastAsia" w:hAnsiTheme="majorHAnsi"/>
      <w:color w:val="365F91" w:themeColor="accent1" w:themeShade="bf"/>
    </w:rPr>
  </w:style>
  <w:style w:type="character" w:styleId="FollowedHyperlink">
    <w:name w:val="FollowedHyperlink"/>
    <w:basedOn w:val="DefaultParagraphFont"/>
    <w:uiPriority w:val="99"/>
    <w:semiHidden/>
    <w:unhideWhenUsed/>
    <w:qFormat/>
    <w:rsid w:val="002565b2"/>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b/>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eastAsia="Calibri" w:cs=""/>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eastAsia="Calibri" w:cs=""/>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eastAsia="Calibri" w:cs=""/>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Symbol"/>
      <w:b/>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b/>
    </w:rPr>
  </w:style>
  <w:style w:type="character" w:styleId="ListLabel74">
    <w:name w:val="ListLabel 74"/>
    <w:qFormat/>
    <w:rPr>
      <w:rFonts w:cs="Courier New"/>
      <w:b/>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b/>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b/>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b/>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b/>
    </w:rPr>
  </w:style>
  <w:style w:type="character" w:styleId="ListLabel137">
    <w:name w:val="ListLabel 137"/>
    <w:qFormat/>
    <w:rPr>
      <w:rFonts w:cs="Courier New"/>
      <w:b/>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b/>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b/>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b/>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b/>
    </w:rPr>
  </w:style>
  <w:style w:type="character" w:styleId="ListLabel200">
    <w:name w:val="ListLabel 200"/>
    <w:qFormat/>
    <w:rPr>
      <w:rFonts w:cs="Courier New"/>
      <w:b/>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cs="Symbol"/>
      <w:b/>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b/>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cs="Symbol"/>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paragraph" w:styleId="Heading">
    <w:name w:val="Heading"/>
    <w:basedOn w:val="Normal"/>
    <w:next w:val="TextBody"/>
    <w:qFormat/>
    <w:pPr>
      <w:keepNext w:val="true"/>
      <w:spacing w:before="240" w:after="120"/>
    </w:pPr>
    <w:rPr>
      <w:rFonts w:ascii="Liberation Sans" w:hAnsi="Liberation Sans" w:eastAsia="AR PL SungtiL GB"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a81d74"/>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2"/>
      <w:szCs w:val="22"/>
      <w:lang w:val="de-DE" w:eastAsia="en-US" w:bidi="ar-SA"/>
    </w:rPr>
  </w:style>
  <w:style w:type="paragraph" w:styleId="BalloonText">
    <w:name w:val="Balloon Text"/>
    <w:basedOn w:val="Normal"/>
    <w:link w:val="SprechblasentextZchn"/>
    <w:uiPriority w:val="99"/>
    <w:semiHidden/>
    <w:unhideWhenUsed/>
    <w:qFormat/>
    <w:rsid w:val="00d57454"/>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d57454"/>
    <w:pPr>
      <w:spacing w:lineRule="auto" w:line="240" w:beforeAutospacing="1" w:afterAutospacing="1"/>
    </w:pPr>
    <w:rPr>
      <w:rFonts w:ascii="Times New Roman" w:hAnsi="Times New Roman" w:eastAsia="Times New Roman" w:cs="Times New Roman"/>
      <w:sz w:val="24"/>
      <w:szCs w:val="24"/>
      <w:lang w:eastAsia="de-DE"/>
    </w:rPr>
  </w:style>
  <w:style w:type="paragraph" w:styleId="Uiqtextpara" w:customStyle="1">
    <w:name w:val="ui_qtext_para"/>
    <w:basedOn w:val="Normal"/>
    <w:qFormat/>
    <w:rsid w:val="00d57454"/>
    <w:pPr>
      <w:spacing w:lineRule="auto" w:line="240" w:beforeAutospacing="1" w:afterAutospacing="1"/>
    </w:pPr>
    <w:rPr>
      <w:rFonts w:ascii="Times New Roman" w:hAnsi="Times New Roman" w:eastAsia="Times New Roman" w:cs="Times New Roman"/>
      <w:sz w:val="24"/>
      <w:szCs w:val="24"/>
      <w:lang w:eastAsia="de-DE"/>
    </w:rPr>
  </w:style>
  <w:style w:type="paragraph" w:styleId="ListParagraph">
    <w:name w:val="List Paragraph"/>
    <w:basedOn w:val="Normal"/>
    <w:uiPriority w:val="34"/>
    <w:qFormat/>
    <w:rsid w:val="00ca713d"/>
    <w:pPr>
      <w:spacing w:before="0" w:after="200"/>
      <w:ind w:left="720" w:hanging="0"/>
      <w:contextualSpacing/>
    </w:pPr>
    <w:rPr/>
  </w:style>
  <w:style w:type="paragraph" w:styleId="Annotationtext">
    <w:name w:val="annotation text"/>
    <w:basedOn w:val="Normal"/>
    <w:link w:val="KommentartextZchn"/>
    <w:uiPriority w:val="99"/>
    <w:unhideWhenUsed/>
    <w:qFormat/>
    <w:rsid w:val="008f1c73"/>
    <w:pPr>
      <w:spacing w:lineRule="auto" w:line="240"/>
    </w:pPr>
    <w:rPr>
      <w:sz w:val="20"/>
      <w:szCs w:val="20"/>
    </w:rPr>
  </w:style>
  <w:style w:type="paragraph" w:styleId="Annotationsubject">
    <w:name w:val="annotation subject"/>
    <w:basedOn w:val="Annotationtext"/>
    <w:link w:val="KommentarthemaZchn"/>
    <w:uiPriority w:val="99"/>
    <w:semiHidden/>
    <w:unhideWhenUsed/>
    <w:qFormat/>
    <w:rsid w:val="008f1c73"/>
    <w:pPr/>
    <w:rPr>
      <w:b/>
      <w:bCs/>
    </w:rPr>
  </w:style>
  <w:style w:type="paragraph" w:styleId="Revision">
    <w:name w:val="Revision"/>
    <w:uiPriority w:val="99"/>
    <w:semiHidden/>
    <w:qFormat/>
    <w:rsid w:val="005067da"/>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2"/>
      <w:szCs w:val="22"/>
      <w:lang w:val="de-DE" w:eastAsia="en-US" w:bidi="ar-SA"/>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516B374F.dotm</Template>
  <TotalTime>12</TotalTime>
  <Application>LibreOffice/5.4.7.2$Linux_X86_64 LibreOffice_project/c838ef25c16710f8838b1faec480ebba495259d0</Application>
  <Pages>7</Pages>
  <Words>2404</Words>
  <Characters>14092</Characters>
  <CharactersWithSpaces>16237</CharactersWithSpaces>
  <Paragraphs>181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2019-09-20T12:26:00Z</dcterms:created>
  <dc:creator>Bock, Denise</dc:creator>
  <dc:description/>
  <dc:language>en-GB</dc:language>
  <cp:lastModifiedBy/>
  <dcterms:modified xsi:type="dcterms:W3CDTF">2020-06-23T09:40:03Z</dcterms:modified>
  <cp:revision>115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